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F1EAC" w14:textId="77777777" w:rsidR="00E85DD5" w:rsidRPr="0069495B" w:rsidRDefault="00E85DD5" w:rsidP="00E85DD5">
      <w:pPr>
        <w:spacing w:after="0" w:line="480" w:lineRule="auto"/>
        <w:jc w:val="center"/>
        <w:rPr>
          <w:rFonts w:asciiTheme="minorEastAsia" w:hAnsiTheme="minorEastAsia" w:cs="Arial"/>
          <w:sz w:val="40"/>
          <w:szCs w:val="40"/>
        </w:rPr>
      </w:pPr>
      <w:r w:rsidRPr="0069495B">
        <w:rPr>
          <w:rFonts w:asciiTheme="minorEastAsia" w:hAnsiTheme="minorEastAsia" w:cs="Arial"/>
          <w:sz w:val="40"/>
          <w:szCs w:val="40"/>
        </w:rPr>
        <w:t>[Impacts of Genetic Variation and Silvicultural Treatments on Loblolly Pine Water Use]</w:t>
      </w:r>
    </w:p>
    <w:p w14:paraId="0AF8A5A6" w14:textId="77777777" w:rsidR="00E85DD5" w:rsidRPr="0069495B" w:rsidRDefault="00E85DD5" w:rsidP="00E85DD5">
      <w:pPr>
        <w:spacing w:after="0" w:line="480" w:lineRule="auto"/>
        <w:jc w:val="center"/>
        <w:rPr>
          <w:rFonts w:asciiTheme="minorEastAsia" w:hAnsiTheme="minorEastAsia" w:cs="Arial"/>
          <w:sz w:val="24"/>
          <w:szCs w:val="24"/>
        </w:rPr>
      </w:pPr>
      <w:r w:rsidRPr="0069495B">
        <w:rPr>
          <w:rFonts w:asciiTheme="minorEastAsia" w:hAnsiTheme="minorEastAsia" w:cs="Arial"/>
          <w:sz w:val="24"/>
          <w:szCs w:val="24"/>
        </w:rPr>
        <w:t>by</w:t>
      </w:r>
    </w:p>
    <w:p w14:paraId="7FF779C3"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[Azura Liu]</w:t>
      </w:r>
    </w:p>
    <w:p w14:paraId="54073157"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[Ram Oren, Christopher Maier]</w:t>
      </w:r>
    </w:p>
    <w:p w14:paraId="32FCA80E" w14:textId="77777777" w:rsidR="00E85DD5" w:rsidRPr="0069495B" w:rsidRDefault="00E85DD5" w:rsidP="00E85DD5">
      <w:pPr>
        <w:spacing w:after="0" w:line="240" w:lineRule="auto"/>
        <w:jc w:val="center"/>
        <w:rPr>
          <w:rFonts w:asciiTheme="minorEastAsia" w:hAnsiTheme="minorEastAsia" w:cs="Arial"/>
          <w:i/>
          <w:iCs/>
          <w:sz w:val="24"/>
          <w:szCs w:val="24"/>
        </w:rPr>
      </w:pPr>
    </w:p>
    <w:p w14:paraId="21C7E593" w14:textId="77777777" w:rsidR="00E85DD5" w:rsidRPr="0069495B" w:rsidRDefault="00E85DD5" w:rsidP="00E85DD5">
      <w:pPr>
        <w:spacing w:after="0" w:line="240" w:lineRule="auto"/>
        <w:jc w:val="center"/>
        <w:rPr>
          <w:rFonts w:asciiTheme="minorEastAsia" w:hAnsiTheme="minorEastAsia" w:cs="Arial"/>
          <w:i/>
          <w:iCs/>
          <w:sz w:val="24"/>
          <w:szCs w:val="24"/>
        </w:rPr>
      </w:pPr>
    </w:p>
    <w:p w14:paraId="0CBEECA1" w14:textId="77777777" w:rsidR="00E85DD5" w:rsidRPr="0069495B" w:rsidRDefault="00E85DD5" w:rsidP="00E85DD5">
      <w:pPr>
        <w:spacing w:after="0" w:line="240" w:lineRule="auto"/>
        <w:jc w:val="center"/>
        <w:rPr>
          <w:rFonts w:asciiTheme="minorEastAsia" w:hAnsiTheme="minorEastAsia" w:cs="Arial"/>
          <w:i/>
          <w:iCs/>
          <w:sz w:val="24"/>
          <w:szCs w:val="24"/>
        </w:rPr>
      </w:pPr>
      <w:r w:rsidRPr="0069495B">
        <w:rPr>
          <w:rFonts w:asciiTheme="minorEastAsia" w:hAnsiTheme="minorEastAsia" w:cs="Arial"/>
          <w:i/>
          <w:iCs/>
          <w:sz w:val="24"/>
          <w:szCs w:val="24"/>
        </w:rPr>
        <w:t>Masters project proposal submitted in partial fulfillment of the</w:t>
      </w:r>
    </w:p>
    <w:p w14:paraId="1388A71F" w14:textId="77777777" w:rsidR="00E85DD5" w:rsidRPr="0069495B" w:rsidRDefault="00E85DD5" w:rsidP="00E85DD5">
      <w:pPr>
        <w:spacing w:after="0" w:line="240" w:lineRule="auto"/>
        <w:jc w:val="center"/>
        <w:rPr>
          <w:rFonts w:asciiTheme="minorEastAsia" w:hAnsiTheme="minorEastAsia" w:cs="Arial"/>
          <w:i/>
          <w:iCs/>
          <w:sz w:val="24"/>
          <w:szCs w:val="24"/>
        </w:rPr>
      </w:pPr>
      <w:r w:rsidRPr="0069495B">
        <w:rPr>
          <w:rFonts w:asciiTheme="minorEastAsia" w:hAnsiTheme="minorEastAsia" w:cs="Arial"/>
          <w:i/>
          <w:iCs/>
          <w:sz w:val="24"/>
          <w:szCs w:val="24"/>
        </w:rPr>
        <w:t>requirements for the Master of Environmental Management degree in</w:t>
      </w:r>
    </w:p>
    <w:p w14:paraId="7C800070" w14:textId="77777777" w:rsidR="00E85DD5" w:rsidRPr="0069495B" w:rsidRDefault="00E85DD5" w:rsidP="00E85DD5">
      <w:pPr>
        <w:spacing w:after="0" w:line="240" w:lineRule="auto"/>
        <w:jc w:val="center"/>
        <w:rPr>
          <w:rFonts w:asciiTheme="minorEastAsia" w:hAnsiTheme="minorEastAsia" w:cs="Arial"/>
          <w:i/>
          <w:iCs/>
          <w:sz w:val="24"/>
          <w:szCs w:val="24"/>
        </w:rPr>
      </w:pPr>
      <w:r w:rsidRPr="0069495B">
        <w:rPr>
          <w:rFonts w:asciiTheme="minorEastAsia" w:hAnsiTheme="minorEastAsia" w:cs="Arial"/>
          <w:i/>
          <w:iCs/>
          <w:sz w:val="24"/>
          <w:szCs w:val="24"/>
        </w:rPr>
        <w:t>The Nicholas School of the Environment of</w:t>
      </w:r>
    </w:p>
    <w:p w14:paraId="559DC105" w14:textId="77777777" w:rsidR="00E85DD5" w:rsidRPr="0069495B" w:rsidRDefault="00E85DD5" w:rsidP="00E85DD5">
      <w:pPr>
        <w:spacing w:after="0" w:line="240" w:lineRule="auto"/>
        <w:jc w:val="center"/>
        <w:rPr>
          <w:rFonts w:asciiTheme="minorEastAsia" w:hAnsiTheme="minorEastAsia" w:cs="Arial"/>
          <w:i/>
          <w:iCs/>
          <w:sz w:val="24"/>
          <w:szCs w:val="24"/>
        </w:rPr>
      </w:pPr>
      <w:r w:rsidRPr="0069495B">
        <w:rPr>
          <w:rFonts w:asciiTheme="minorEastAsia" w:hAnsiTheme="minorEastAsia" w:cs="Arial"/>
          <w:i/>
          <w:iCs/>
          <w:sz w:val="24"/>
          <w:szCs w:val="24"/>
        </w:rPr>
        <w:t>Duke University</w:t>
      </w:r>
    </w:p>
    <w:p w14:paraId="2002D23B" w14:textId="77777777" w:rsidR="00E85DD5" w:rsidRPr="0069495B" w:rsidRDefault="00E85DD5" w:rsidP="00E85DD5">
      <w:pPr>
        <w:spacing w:after="0" w:line="240" w:lineRule="auto"/>
        <w:jc w:val="center"/>
        <w:rPr>
          <w:rFonts w:asciiTheme="minorEastAsia" w:hAnsiTheme="minorEastAsia" w:cs="Arial"/>
          <w:i/>
          <w:iCs/>
          <w:sz w:val="24"/>
          <w:szCs w:val="24"/>
        </w:rPr>
      </w:pPr>
    </w:p>
    <w:p w14:paraId="2747ED1D" w14:textId="77777777" w:rsidR="00E85DD5" w:rsidRPr="0069495B" w:rsidRDefault="00E85DD5" w:rsidP="00E85DD5">
      <w:pPr>
        <w:spacing w:after="0" w:line="240" w:lineRule="auto"/>
        <w:jc w:val="center"/>
        <w:rPr>
          <w:rFonts w:asciiTheme="minorEastAsia" w:hAnsiTheme="minorEastAsia" w:cs="Arial"/>
          <w:i/>
          <w:iCs/>
          <w:sz w:val="24"/>
          <w:szCs w:val="24"/>
        </w:rPr>
      </w:pPr>
    </w:p>
    <w:p w14:paraId="0D60368C" w14:textId="77777777" w:rsidR="00E85DD5" w:rsidRPr="0069495B" w:rsidRDefault="00E85DD5" w:rsidP="00E85DD5">
      <w:pPr>
        <w:spacing w:after="0" w:line="480" w:lineRule="auto"/>
        <w:jc w:val="center"/>
        <w:rPr>
          <w:rFonts w:asciiTheme="minorEastAsia" w:hAnsiTheme="minorEastAsia" w:cs="Arial"/>
          <w:sz w:val="24"/>
          <w:szCs w:val="24"/>
        </w:rPr>
      </w:pPr>
      <w:r w:rsidRPr="0069495B">
        <w:rPr>
          <w:rFonts w:asciiTheme="minorEastAsia" w:hAnsiTheme="minorEastAsia" w:cs="Arial"/>
          <w:sz w:val="24"/>
          <w:szCs w:val="24"/>
        </w:rPr>
        <w:t>[I/WE] certify the following:</w:t>
      </w:r>
    </w:p>
    <w:p w14:paraId="3F195780" w14:textId="77777777" w:rsidR="00E85DD5" w:rsidRPr="0069495B" w:rsidRDefault="00E85DD5" w:rsidP="00E85DD5">
      <w:pPr>
        <w:spacing w:after="0" w:line="480" w:lineRule="auto"/>
        <w:jc w:val="center"/>
        <w:rPr>
          <w:rFonts w:asciiTheme="minorEastAsia" w:hAnsiTheme="minorEastAsia" w:cs="Arial"/>
          <w:sz w:val="24"/>
          <w:szCs w:val="24"/>
        </w:rPr>
      </w:pPr>
    </w:p>
    <w:p w14:paraId="4A3E9DA5"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Does this proposed MP involve human subjects research? ___ Yes __</w:t>
      </w:r>
      <w:r w:rsidRPr="0069495B">
        <w:rPr>
          <w:rFonts w:asciiTheme="minorEastAsia" w:hAnsiTheme="minorEastAsia" w:cs="Arial" w:hint="eastAsia"/>
          <w:sz w:val="24"/>
          <w:szCs w:val="24"/>
          <w:u w:val="single"/>
        </w:rPr>
        <w:t>Ⅹ</w:t>
      </w:r>
      <w:r w:rsidRPr="0069495B">
        <w:rPr>
          <w:rFonts w:asciiTheme="minorEastAsia" w:hAnsiTheme="minorEastAsia" w:cs="Arial"/>
          <w:sz w:val="24"/>
          <w:szCs w:val="24"/>
        </w:rPr>
        <w:t>_ No</w:t>
      </w:r>
    </w:p>
    <w:p w14:paraId="5F329C1B"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If yes, has an approved IRB protocol been obtained? ___ Yes ___ No</w:t>
      </w:r>
    </w:p>
    <w:p w14:paraId="339B977E" w14:textId="77777777" w:rsidR="00E85DD5" w:rsidRPr="0069495B" w:rsidRDefault="00E85DD5" w:rsidP="00E85DD5">
      <w:pPr>
        <w:spacing w:after="0" w:line="240" w:lineRule="auto"/>
        <w:jc w:val="center"/>
        <w:rPr>
          <w:rFonts w:asciiTheme="minorEastAsia" w:hAnsiTheme="minorEastAsia" w:cs="Arial"/>
          <w:sz w:val="24"/>
          <w:szCs w:val="24"/>
        </w:rPr>
      </w:pPr>
    </w:p>
    <w:p w14:paraId="730F94E3"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Does this proposed MP involve the use of animals in research? ___ Yes __</w:t>
      </w:r>
      <w:r w:rsidRPr="0069495B">
        <w:rPr>
          <w:rFonts w:asciiTheme="minorEastAsia" w:hAnsiTheme="minorEastAsia" w:cs="Arial" w:hint="eastAsia"/>
          <w:sz w:val="24"/>
          <w:szCs w:val="24"/>
          <w:u w:val="single"/>
        </w:rPr>
        <w:t>Ⅹ</w:t>
      </w:r>
      <w:r w:rsidRPr="0069495B">
        <w:rPr>
          <w:rFonts w:asciiTheme="minorEastAsia" w:hAnsiTheme="minorEastAsia" w:cs="Arial"/>
          <w:sz w:val="24"/>
          <w:szCs w:val="24"/>
        </w:rPr>
        <w:t>_ No</w:t>
      </w:r>
    </w:p>
    <w:p w14:paraId="37CFB9AF"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If yes, has an approved IACUC protocol been obtained? ___ Yes ___ No</w:t>
      </w:r>
    </w:p>
    <w:p w14:paraId="371333BC" w14:textId="77777777" w:rsidR="00E85DD5" w:rsidRPr="0069495B" w:rsidRDefault="00E85DD5" w:rsidP="00E85DD5">
      <w:pPr>
        <w:spacing w:after="0" w:line="240" w:lineRule="auto"/>
        <w:jc w:val="center"/>
        <w:rPr>
          <w:rFonts w:asciiTheme="minorEastAsia" w:hAnsiTheme="minorEastAsia" w:cs="Arial"/>
          <w:sz w:val="24"/>
          <w:szCs w:val="24"/>
        </w:rPr>
      </w:pPr>
    </w:p>
    <w:p w14:paraId="76B47FDF"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Does this proposed MP involve signing a non-disclosure agreement? ___ Yes _</w:t>
      </w:r>
      <w:r w:rsidRPr="0069495B">
        <w:rPr>
          <w:rFonts w:asciiTheme="minorEastAsia" w:hAnsiTheme="minorEastAsia" w:cs="Arial" w:hint="eastAsia"/>
          <w:sz w:val="24"/>
          <w:szCs w:val="24"/>
          <w:u w:val="single"/>
        </w:rPr>
        <w:t>Ⅹ</w:t>
      </w:r>
      <w:r w:rsidRPr="0069495B">
        <w:rPr>
          <w:rFonts w:asciiTheme="minorEastAsia" w:hAnsiTheme="minorEastAsia" w:cs="Arial"/>
          <w:sz w:val="24"/>
          <w:szCs w:val="24"/>
        </w:rPr>
        <w:t>__ No</w:t>
      </w:r>
    </w:p>
    <w:p w14:paraId="059A8048"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If yes, does the advisor have a signed copy? ___ Yes ___ No</w:t>
      </w:r>
    </w:p>
    <w:p w14:paraId="1337FDC9" w14:textId="77777777" w:rsidR="00E85DD5" w:rsidRPr="0069495B" w:rsidRDefault="00E85DD5" w:rsidP="00E85DD5">
      <w:pPr>
        <w:spacing w:after="0" w:line="240" w:lineRule="auto"/>
        <w:jc w:val="center"/>
        <w:rPr>
          <w:rFonts w:asciiTheme="minorEastAsia" w:hAnsiTheme="minorEastAsia" w:cs="Arial"/>
          <w:sz w:val="24"/>
          <w:szCs w:val="24"/>
        </w:rPr>
      </w:pPr>
    </w:p>
    <w:p w14:paraId="660FC143" w14:textId="77777777" w:rsidR="00E85DD5" w:rsidRPr="0069495B" w:rsidRDefault="00E85DD5" w:rsidP="00E85DD5">
      <w:pPr>
        <w:spacing w:after="0" w:line="240" w:lineRule="auto"/>
        <w:jc w:val="center"/>
        <w:rPr>
          <w:rFonts w:asciiTheme="minorEastAsia" w:hAnsiTheme="minorEastAsia" w:cs="Arial"/>
          <w:sz w:val="24"/>
          <w:szCs w:val="24"/>
        </w:rPr>
      </w:pPr>
    </w:p>
    <w:p w14:paraId="05761EDB" w14:textId="77777777" w:rsidR="00E85DD5" w:rsidRPr="0069495B" w:rsidRDefault="00E85DD5" w:rsidP="00E85DD5">
      <w:pPr>
        <w:spacing w:after="0" w:line="240" w:lineRule="auto"/>
        <w:jc w:val="center"/>
        <w:rPr>
          <w:rFonts w:asciiTheme="minorEastAsia" w:hAnsiTheme="minorEastAsia" w:cs="Arial"/>
          <w:sz w:val="24"/>
          <w:szCs w:val="24"/>
        </w:rPr>
      </w:pPr>
    </w:p>
    <w:p w14:paraId="1F8A602C"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Student Signature: ____________________________ Date: ________</w:t>
      </w:r>
    </w:p>
    <w:p w14:paraId="1A983CB2" w14:textId="77777777" w:rsidR="00E85DD5" w:rsidRPr="0069495B" w:rsidRDefault="00E85DD5" w:rsidP="00E85DD5">
      <w:pPr>
        <w:spacing w:after="0" w:line="240" w:lineRule="auto"/>
        <w:jc w:val="center"/>
        <w:rPr>
          <w:rFonts w:asciiTheme="minorEastAsia" w:hAnsiTheme="minorEastAsia" w:cs="Arial"/>
          <w:sz w:val="24"/>
          <w:szCs w:val="24"/>
        </w:rPr>
      </w:pPr>
    </w:p>
    <w:p w14:paraId="5D5D41CB" w14:textId="77777777" w:rsidR="00E85DD5" w:rsidRPr="0069495B" w:rsidRDefault="00E85DD5" w:rsidP="00E85DD5">
      <w:pPr>
        <w:spacing w:after="0" w:line="240" w:lineRule="auto"/>
        <w:jc w:val="center"/>
        <w:rPr>
          <w:rFonts w:asciiTheme="minorEastAsia" w:hAnsiTheme="minorEastAsia" w:cs="Arial"/>
          <w:sz w:val="24"/>
          <w:szCs w:val="24"/>
        </w:rPr>
      </w:pPr>
    </w:p>
    <w:p w14:paraId="5DB1ED60" w14:textId="77777777" w:rsidR="00E85DD5" w:rsidRPr="0069495B" w:rsidRDefault="00E85DD5" w:rsidP="00E85DD5">
      <w:pPr>
        <w:spacing w:after="0" w:line="240" w:lineRule="auto"/>
        <w:jc w:val="center"/>
        <w:rPr>
          <w:rFonts w:asciiTheme="minorEastAsia" w:hAnsiTheme="minorEastAsia" w:cs="Arial"/>
          <w:sz w:val="24"/>
          <w:szCs w:val="24"/>
        </w:rPr>
      </w:pPr>
      <w:r w:rsidRPr="0069495B">
        <w:rPr>
          <w:rFonts w:asciiTheme="minorEastAsia" w:hAnsiTheme="minorEastAsia" w:cs="Arial"/>
          <w:sz w:val="24"/>
          <w:szCs w:val="24"/>
        </w:rPr>
        <w:t>Advisor Signature: ____________________________ Date: ________</w:t>
      </w:r>
    </w:p>
    <w:p w14:paraId="18F1CA4C" w14:textId="77777777" w:rsidR="00E85DD5" w:rsidRPr="0069495B" w:rsidRDefault="00E85DD5" w:rsidP="004F6AFE">
      <w:pPr>
        <w:spacing w:line="480" w:lineRule="auto"/>
        <w:jc w:val="center"/>
        <w:rPr>
          <w:rFonts w:asciiTheme="minorEastAsia" w:hAnsiTheme="minorEastAsia" w:cs="Arial"/>
          <w:b/>
          <w:bCs/>
          <w:sz w:val="32"/>
          <w:szCs w:val="32"/>
        </w:rPr>
      </w:pPr>
    </w:p>
    <w:p w14:paraId="24E8B727" w14:textId="483AF5BA" w:rsidR="004F6AFE" w:rsidRPr="0069495B" w:rsidRDefault="004F6AFE" w:rsidP="004F6AFE">
      <w:pPr>
        <w:spacing w:line="480" w:lineRule="auto"/>
        <w:jc w:val="center"/>
        <w:rPr>
          <w:rFonts w:asciiTheme="minorEastAsia" w:hAnsiTheme="minorEastAsia" w:cs="Arial"/>
          <w:b/>
          <w:bCs/>
          <w:sz w:val="32"/>
          <w:szCs w:val="32"/>
        </w:rPr>
      </w:pPr>
      <w:r w:rsidRPr="0069495B">
        <w:rPr>
          <w:rFonts w:asciiTheme="minorEastAsia" w:hAnsiTheme="minorEastAsia" w:cs="Arial"/>
          <w:b/>
          <w:bCs/>
          <w:sz w:val="32"/>
          <w:szCs w:val="32"/>
        </w:rPr>
        <w:lastRenderedPageBreak/>
        <w:t>Part I: Scope of Work</w:t>
      </w:r>
    </w:p>
    <w:p w14:paraId="0EC71C87" w14:textId="77777777" w:rsidR="004F6AFE" w:rsidRPr="0069495B" w:rsidRDefault="004F6AFE" w:rsidP="004F6AFE">
      <w:pPr>
        <w:spacing w:line="480" w:lineRule="auto"/>
        <w:rPr>
          <w:rFonts w:asciiTheme="minorEastAsia" w:hAnsiTheme="minorEastAsia" w:cs="Arial"/>
          <w:sz w:val="28"/>
          <w:szCs w:val="28"/>
          <w:u w:val="single"/>
        </w:rPr>
      </w:pPr>
      <w:r w:rsidRPr="0069495B">
        <w:rPr>
          <w:rFonts w:asciiTheme="minorEastAsia" w:hAnsiTheme="minorEastAsia" w:cs="Arial" w:hint="eastAsia"/>
          <w:sz w:val="28"/>
          <w:szCs w:val="28"/>
          <w:u w:val="single"/>
        </w:rPr>
        <w:t>Introduction</w:t>
      </w:r>
    </w:p>
    <w:p w14:paraId="079E13DB" w14:textId="588FF064" w:rsidR="004F6AFE" w:rsidRPr="0069495B" w:rsidRDefault="004F6AFE" w:rsidP="00FE22DF">
      <w:pPr>
        <w:pStyle w:val="xmsonormal"/>
        <w:spacing w:line="480" w:lineRule="auto"/>
        <w:ind w:firstLine="720"/>
        <w:rPr>
          <w:rFonts w:asciiTheme="minorEastAsia" w:hAnsiTheme="minorEastAsia" w:cs="Arial"/>
          <w:sz w:val="24"/>
          <w:szCs w:val="24"/>
        </w:rPr>
      </w:pPr>
      <w:r w:rsidRPr="0069495B">
        <w:rPr>
          <w:rStyle w:val="xhotkey-layer"/>
          <w:rFonts w:asciiTheme="minorEastAsia" w:hAnsiTheme="minorEastAsia" w:cs="Arial" w:hint="eastAsia"/>
          <w:sz w:val="24"/>
          <w:szCs w:val="24"/>
        </w:rPr>
        <w:t>Forest lands are shrinking rapidly due to anthropological development, primarily losing to agricultural land conversion necessary for growing population (</w:t>
      </w:r>
      <w:r w:rsidRPr="0069495B">
        <w:rPr>
          <w:rFonts w:asciiTheme="minorEastAsia" w:hAnsiTheme="minorEastAsia" w:cs="Arial" w:hint="eastAsia"/>
          <w:sz w:val="24"/>
          <w:szCs w:val="24"/>
        </w:rPr>
        <w:t xml:space="preserve">FAO &amp; UNEP, 2020). Aside from the biological, ecological and spiritual values lost along with deforestation, the world continues to increase its demand for wood (FAO, 2009). The total volume of forest growing stock, however, remains relatively stable over the last three decades (FAO, 2020), meaning forests are required to either be more densely stocked or possess higher productivity. </w:t>
      </w:r>
      <w:r w:rsidRPr="0069495B">
        <w:rPr>
          <w:rStyle w:val="xhotkey-layer"/>
          <w:rFonts w:asciiTheme="minorEastAsia" w:hAnsiTheme="minorEastAsia" w:cs="Arial" w:hint="eastAsia"/>
          <w:sz w:val="24"/>
          <w:szCs w:val="24"/>
        </w:rPr>
        <w:t xml:space="preserve">As the most abundant softwood species in the U.S. </w:t>
      </w:r>
      <w:r w:rsidRPr="0069495B">
        <w:rPr>
          <w:rStyle w:val="xhotkey-layer"/>
          <w:rFonts w:asciiTheme="minorEastAsia" w:hAnsiTheme="minorEastAsia" w:cs="Arial"/>
          <w:sz w:val="24"/>
          <w:szCs w:val="24"/>
        </w:rPr>
        <w:t>and</w:t>
      </w:r>
      <w:r w:rsidRPr="0069495B">
        <w:rPr>
          <w:rStyle w:val="xhotkey-layer"/>
          <w:rFonts w:asciiTheme="minorEastAsia" w:hAnsiTheme="minorEastAsia" w:cs="Arial" w:hint="eastAsia"/>
          <w:sz w:val="24"/>
          <w:szCs w:val="24"/>
        </w:rPr>
        <w:t xml:space="preserve"> the most commercially important timber species in the South (</w:t>
      </w:r>
      <w:proofErr w:type="spellStart"/>
      <w:r w:rsidRPr="0069495B">
        <w:rPr>
          <w:rFonts w:asciiTheme="minorEastAsia" w:hAnsiTheme="minorEastAsia" w:cs="Arial" w:hint="eastAsia"/>
          <w:sz w:val="24"/>
          <w:szCs w:val="24"/>
        </w:rPr>
        <w:t>Brender</w:t>
      </w:r>
      <w:proofErr w:type="spellEnd"/>
      <w:r w:rsidRPr="0069495B">
        <w:rPr>
          <w:rFonts w:asciiTheme="minorEastAsia" w:hAnsiTheme="minorEastAsia" w:cs="Arial" w:hint="eastAsia"/>
          <w:sz w:val="24"/>
          <w:szCs w:val="24"/>
        </w:rPr>
        <w:t>, Belanger, &amp; Malac, 1981)</w:t>
      </w:r>
      <w:r w:rsidRPr="0069495B">
        <w:rPr>
          <w:rStyle w:val="xhotkey-layer"/>
          <w:rFonts w:asciiTheme="minorEastAsia" w:hAnsiTheme="minorEastAsia" w:cs="Arial" w:hint="eastAsia"/>
          <w:sz w:val="24"/>
          <w:szCs w:val="24"/>
        </w:rPr>
        <w:t xml:space="preserve">, </w:t>
      </w:r>
      <w:r w:rsidRPr="0069495B">
        <w:rPr>
          <w:rFonts w:asciiTheme="minorEastAsia" w:hAnsiTheme="minorEastAsia" w:cs="Arial" w:hint="eastAsia"/>
          <w:sz w:val="24"/>
          <w:szCs w:val="24"/>
        </w:rPr>
        <w:t>l</w:t>
      </w:r>
      <w:r w:rsidRPr="0069495B">
        <w:rPr>
          <w:rStyle w:val="xhotkey-layer"/>
          <w:rFonts w:asciiTheme="minorEastAsia" w:hAnsiTheme="minorEastAsia" w:cs="Arial" w:hint="eastAsia"/>
          <w:sz w:val="24"/>
          <w:szCs w:val="24"/>
        </w:rPr>
        <w:t>oblolly pine (</w:t>
      </w:r>
      <w:r w:rsidRPr="0069495B">
        <w:rPr>
          <w:rStyle w:val="xhotkey-layer"/>
          <w:rFonts w:asciiTheme="minorEastAsia" w:hAnsiTheme="minorEastAsia" w:cs="Arial" w:hint="eastAsia"/>
          <w:i/>
          <w:iCs/>
          <w:sz w:val="24"/>
          <w:szCs w:val="24"/>
        </w:rPr>
        <w:t xml:space="preserve">Pinus </w:t>
      </w:r>
      <w:proofErr w:type="spellStart"/>
      <w:r w:rsidRPr="0069495B">
        <w:rPr>
          <w:rStyle w:val="xhotkey-layer"/>
          <w:rFonts w:asciiTheme="minorEastAsia" w:hAnsiTheme="minorEastAsia" w:cs="Arial" w:hint="eastAsia"/>
          <w:i/>
          <w:iCs/>
          <w:sz w:val="24"/>
          <w:szCs w:val="24"/>
        </w:rPr>
        <w:t>taeda</w:t>
      </w:r>
      <w:proofErr w:type="spellEnd"/>
      <w:r w:rsidRPr="0069495B">
        <w:rPr>
          <w:rStyle w:val="xhotkey-layer"/>
          <w:rFonts w:asciiTheme="minorEastAsia" w:hAnsiTheme="minorEastAsia" w:cs="Arial" w:hint="eastAsia"/>
          <w:i/>
          <w:iCs/>
          <w:sz w:val="24"/>
          <w:szCs w:val="24"/>
        </w:rPr>
        <w:t xml:space="preserve">, </w:t>
      </w:r>
      <w:r w:rsidRPr="0069495B">
        <w:rPr>
          <w:rStyle w:val="xhotkey-layer"/>
          <w:rFonts w:asciiTheme="minorEastAsia" w:hAnsiTheme="minorEastAsia" w:cs="Arial" w:hint="eastAsia"/>
          <w:sz w:val="24"/>
          <w:szCs w:val="24"/>
        </w:rPr>
        <w:t>or</w:t>
      </w:r>
      <w:r w:rsidRPr="0069495B">
        <w:rPr>
          <w:rStyle w:val="xhotkey-layer"/>
          <w:rFonts w:asciiTheme="minorEastAsia" w:hAnsiTheme="minorEastAsia" w:cs="Arial" w:hint="eastAsia"/>
          <w:i/>
          <w:iCs/>
          <w:sz w:val="24"/>
          <w:szCs w:val="24"/>
        </w:rPr>
        <w:t xml:space="preserve"> P. </w:t>
      </w:r>
      <w:proofErr w:type="spellStart"/>
      <w:r w:rsidRPr="0069495B">
        <w:rPr>
          <w:rStyle w:val="xhotkey-layer"/>
          <w:rFonts w:asciiTheme="minorEastAsia" w:hAnsiTheme="minorEastAsia" w:cs="Arial" w:hint="eastAsia"/>
          <w:i/>
          <w:iCs/>
          <w:sz w:val="24"/>
          <w:szCs w:val="24"/>
        </w:rPr>
        <w:t>taeda</w:t>
      </w:r>
      <w:proofErr w:type="spellEnd"/>
      <w:r w:rsidRPr="0069495B">
        <w:rPr>
          <w:rStyle w:val="xhotkey-layer"/>
          <w:rFonts w:asciiTheme="minorEastAsia" w:hAnsiTheme="minorEastAsia" w:cs="Arial" w:hint="eastAsia"/>
          <w:sz w:val="24"/>
          <w:szCs w:val="24"/>
        </w:rPr>
        <w:t>) supports the timber industry generously and contributes abundant above-ground biomass at 2.1 billion tons in 2017 (</w:t>
      </w:r>
      <w:r w:rsidRPr="0069495B">
        <w:rPr>
          <w:rFonts w:asciiTheme="minorEastAsia" w:hAnsiTheme="minorEastAsia" w:cs="Arial" w:hint="eastAsia"/>
          <w:sz w:val="24"/>
          <w:szCs w:val="24"/>
        </w:rPr>
        <w:t>Oswalt et al., 2019</w:t>
      </w:r>
      <w:r w:rsidRPr="0069495B">
        <w:rPr>
          <w:rFonts w:asciiTheme="minorEastAsia" w:hAnsiTheme="minorEastAsia" w:cs="Arial"/>
          <w:sz w:val="24"/>
          <w:szCs w:val="24"/>
        </w:rPr>
        <w:t>).</w:t>
      </w:r>
      <w:r w:rsidR="00AC283C" w:rsidRPr="0069495B">
        <w:rPr>
          <w:rFonts w:asciiTheme="minorEastAsia" w:hAnsiTheme="minorEastAsia" w:cs="Arial"/>
          <w:sz w:val="24"/>
          <w:szCs w:val="24"/>
        </w:rPr>
        <w:t xml:space="preserve"> </w:t>
      </w:r>
      <w:r w:rsidR="00E127DB" w:rsidRPr="0069495B">
        <w:rPr>
          <w:rFonts w:asciiTheme="minorEastAsia" w:hAnsiTheme="minorEastAsia" w:cs="Arial"/>
          <w:sz w:val="24"/>
          <w:szCs w:val="24"/>
        </w:rPr>
        <w:t xml:space="preserve">Native to southeastern U.S., </w:t>
      </w:r>
      <w:r w:rsidR="00E127DB" w:rsidRPr="0069495B">
        <w:rPr>
          <w:rFonts w:asciiTheme="minorEastAsia" w:hAnsiTheme="minorEastAsia" w:cs="Arial"/>
          <w:i/>
          <w:iCs/>
          <w:sz w:val="24"/>
          <w:szCs w:val="24"/>
        </w:rPr>
        <w:t xml:space="preserve">P. </w:t>
      </w:r>
      <w:proofErr w:type="spellStart"/>
      <w:r w:rsidR="00E127DB" w:rsidRPr="0069495B">
        <w:rPr>
          <w:rFonts w:asciiTheme="minorEastAsia" w:hAnsiTheme="minorEastAsia" w:cs="Arial"/>
          <w:i/>
          <w:iCs/>
          <w:sz w:val="24"/>
          <w:szCs w:val="24"/>
        </w:rPr>
        <w:t>taeda</w:t>
      </w:r>
      <w:proofErr w:type="spellEnd"/>
      <w:r w:rsidR="00E127DB" w:rsidRPr="0069495B">
        <w:rPr>
          <w:rFonts w:asciiTheme="minorEastAsia" w:hAnsiTheme="minorEastAsia" w:cs="Arial"/>
          <w:sz w:val="24"/>
          <w:szCs w:val="24"/>
        </w:rPr>
        <w:t xml:space="preserve"> exhibits higher productivity and higher carrying capacity outside of its native range </w:t>
      </w:r>
      <w:r w:rsidR="00E127DB" w:rsidRPr="0069495B">
        <w:rPr>
          <w:rStyle w:val="xhotkey-layer"/>
          <w:rFonts w:asciiTheme="minorEastAsia" w:hAnsiTheme="minorEastAsia" w:cs="Arial" w:hint="eastAsia"/>
          <w:sz w:val="24"/>
          <w:szCs w:val="24"/>
        </w:rPr>
        <w:t>(</w:t>
      </w:r>
      <w:r w:rsidR="00E127DB" w:rsidRPr="0069495B">
        <w:rPr>
          <w:rFonts w:asciiTheme="minorEastAsia" w:hAnsiTheme="minorEastAsia" w:cs="Arial" w:hint="eastAsia"/>
          <w:sz w:val="24"/>
          <w:szCs w:val="24"/>
        </w:rPr>
        <w:t>Samuelson et al., 2013</w:t>
      </w:r>
      <w:r w:rsidR="00E127DB" w:rsidRPr="0069495B">
        <w:rPr>
          <w:rFonts w:asciiTheme="minorEastAsia" w:hAnsiTheme="minorEastAsia" w:cs="Arial"/>
          <w:sz w:val="24"/>
          <w:szCs w:val="24"/>
        </w:rPr>
        <w:t>;</w:t>
      </w:r>
      <w:r w:rsidR="00E127DB" w:rsidRPr="0069495B">
        <w:rPr>
          <w:rStyle w:val="xhotkey-layer"/>
          <w:rFonts w:asciiTheme="minorEastAsia" w:hAnsiTheme="minorEastAsia" w:cs="Arial" w:hint="eastAsia"/>
          <w:sz w:val="24"/>
          <w:szCs w:val="24"/>
        </w:rPr>
        <w:t xml:space="preserve"> Shimizu &amp; </w:t>
      </w:r>
      <w:proofErr w:type="spellStart"/>
      <w:r w:rsidR="00E127DB" w:rsidRPr="0069495B">
        <w:rPr>
          <w:rStyle w:val="xhotkey-layer"/>
          <w:rFonts w:asciiTheme="minorEastAsia" w:hAnsiTheme="minorEastAsia" w:cs="Arial" w:hint="eastAsia"/>
          <w:sz w:val="24"/>
          <w:szCs w:val="24"/>
        </w:rPr>
        <w:t>Sebbenn</w:t>
      </w:r>
      <w:proofErr w:type="spellEnd"/>
      <w:r w:rsidR="00E127DB" w:rsidRPr="0069495B">
        <w:rPr>
          <w:rStyle w:val="xhotkey-layer"/>
          <w:rFonts w:asciiTheme="minorEastAsia" w:hAnsiTheme="minorEastAsia" w:cs="Arial" w:hint="eastAsia"/>
          <w:sz w:val="24"/>
          <w:szCs w:val="24"/>
        </w:rPr>
        <w:t>, 2008</w:t>
      </w:r>
      <w:r w:rsidR="00E127DB" w:rsidRPr="0069495B">
        <w:rPr>
          <w:rFonts w:asciiTheme="minorEastAsia" w:hAnsiTheme="minorEastAsia" w:cs="Arial" w:hint="eastAsia"/>
          <w:sz w:val="24"/>
          <w:szCs w:val="24"/>
        </w:rPr>
        <w:t>)</w:t>
      </w:r>
      <w:r w:rsidR="00E127DB" w:rsidRPr="0069495B">
        <w:rPr>
          <w:rFonts w:asciiTheme="minorEastAsia" w:hAnsiTheme="minorEastAsia" w:cs="Arial"/>
          <w:sz w:val="24"/>
          <w:szCs w:val="24"/>
        </w:rPr>
        <w:t xml:space="preserve">, showing great economic and ecological potential. </w:t>
      </w:r>
      <w:r w:rsidRPr="0069495B">
        <w:rPr>
          <w:rStyle w:val="xhotkey-layer"/>
          <w:rFonts w:asciiTheme="minorEastAsia" w:hAnsiTheme="minorEastAsia" w:cs="Arial" w:hint="eastAsia"/>
          <w:sz w:val="24"/>
          <w:szCs w:val="24"/>
        </w:rPr>
        <w:t xml:space="preserve">Numerous theories have been developed intending to explain </w:t>
      </w:r>
      <w:r w:rsidR="00E127DB" w:rsidRPr="0069495B">
        <w:rPr>
          <w:rStyle w:val="xhotkey-layer"/>
          <w:rFonts w:asciiTheme="minorEastAsia" w:hAnsiTheme="minorEastAsia" w:cs="Arial"/>
          <w:sz w:val="24"/>
          <w:szCs w:val="24"/>
        </w:rPr>
        <w:t>such variability</w:t>
      </w:r>
      <w:r w:rsidRPr="0069495B">
        <w:rPr>
          <w:rStyle w:val="xhotkey-layer"/>
          <w:rFonts w:asciiTheme="minorEastAsia" w:hAnsiTheme="minorEastAsia" w:cs="Arial"/>
          <w:sz w:val="24"/>
          <w:szCs w:val="24"/>
        </w:rPr>
        <w:t xml:space="preserve"> </w:t>
      </w:r>
      <w:r w:rsidRPr="0069495B">
        <w:rPr>
          <w:rFonts w:asciiTheme="minorEastAsia" w:hAnsiTheme="minorEastAsia" w:cs="Arial"/>
          <w:sz w:val="24"/>
          <w:szCs w:val="24"/>
        </w:rPr>
        <w:t>in the hope of finding e</w:t>
      </w:r>
      <w:r w:rsidRPr="0069495B">
        <w:rPr>
          <w:rStyle w:val="xhotkey-layer"/>
          <w:rFonts w:asciiTheme="minorEastAsia" w:hAnsiTheme="minorEastAsia" w:cs="Arial" w:hint="eastAsia"/>
          <w:sz w:val="24"/>
          <w:szCs w:val="24"/>
        </w:rPr>
        <w:t xml:space="preserve">fficient methods of enhancing </w:t>
      </w:r>
      <w:r w:rsidRPr="0069495B">
        <w:rPr>
          <w:rStyle w:val="xhotkey-layer"/>
          <w:rFonts w:asciiTheme="minorEastAsia" w:hAnsiTheme="minorEastAsia" w:cs="Arial" w:hint="eastAsia"/>
          <w:i/>
          <w:iCs/>
          <w:sz w:val="24"/>
          <w:szCs w:val="24"/>
        </w:rPr>
        <w:t xml:space="preserve">P. </w:t>
      </w:r>
      <w:proofErr w:type="spellStart"/>
      <w:r w:rsidRPr="0069495B">
        <w:rPr>
          <w:rStyle w:val="xhotkey-layer"/>
          <w:rFonts w:asciiTheme="minorEastAsia" w:hAnsiTheme="minorEastAsia" w:cs="Arial" w:hint="eastAsia"/>
          <w:i/>
          <w:iCs/>
          <w:sz w:val="24"/>
          <w:szCs w:val="24"/>
        </w:rPr>
        <w:t>taeda</w:t>
      </w:r>
      <w:proofErr w:type="spellEnd"/>
      <w:r w:rsidRPr="0069495B">
        <w:rPr>
          <w:rStyle w:val="xhotkey-layer"/>
          <w:rFonts w:asciiTheme="minorEastAsia" w:hAnsiTheme="minorEastAsia" w:cs="Arial" w:hint="eastAsia"/>
          <w:i/>
          <w:iCs/>
          <w:sz w:val="24"/>
          <w:szCs w:val="24"/>
        </w:rPr>
        <w:t xml:space="preserve"> </w:t>
      </w:r>
      <w:r w:rsidRPr="0069495B">
        <w:rPr>
          <w:rStyle w:val="xhotkey-layer"/>
          <w:rFonts w:asciiTheme="minorEastAsia" w:hAnsiTheme="minorEastAsia" w:cs="Arial" w:hint="eastAsia"/>
          <w:sz w:val="24"/>
          <w:szCs w:val="24"/>
        </w:rPr>
        <w:t>yield</w:t>
      </w:r>
      <w:r w:rsidRPr="0069495B">
        <w:rPr>
          <w:rStyle w:val="xhotkey-layer"/>
          <w:rFonts w:asciiTheme="minorEastAsia" w:hAnsiTheme="minorEastAsia" w:cs="Arial"/>
          <w:sz w:val="24"/>
          <w:szCs w:val="24"/>
        </w:rPr>
        <w:t>.</w:t>
      </w:r>
      <w:r w:rsidRPr="0069495B">
        <w:rPr>
          <w:rStyle w:val="xhotkey-layer"/>
          <w:rFonts w:asciiTheme="minorEastAsia" w:hAnsiTheme="minorEastAsia" w:cs="Arial" w:hint="eastAsia"/>
          <w:sz w:val="24"/>
          <w:szCs w:val="24"/>
        </w:rPr>
        <w:t xml:space="preserve"> The factors considered in previous studies include but not limit </w:t>
      </w:r>
      <w:proofErr w:type="gramStart"/>
      <w:r w:rsidRPr="0069495B">
        <w:rPr>
          <w:rStyle w:val="xhotkey-layer"/>
          <w:rFonts w:asciiTheme="minorEastAsia" w:hAnsiTheme="minorEastAsia" w:cs="Arial" w:hint="eastAsia"/>
          <w:sz w:val="24"/>
          <w:szCs w:val="24"/>
        </w:rPr>
        <w:t>to:</w:t>
      </w:r>
      <w:proofErr w:type="gramEnd"/>
      <w:r w:rsidRPr="0069495B">
        <w:rPr>
          <w:rStyle w:val="xhotkey-layer"/>
          <w:rFonts w:asciiTheme="minorEastAsia" w:hAnsiTheme="minorEastAsia" w:cs="Arial" w:hint="eastAsia"/>
          <w:sz w:val="24"/>
          <w:szCs w:val="24"/>
        </w:rPr>
        <w:t xml:space="preserve"> </w:t>
      </w:r>
      <w:r w:rsidR="005E4B50" w:rsidRPr="0069495B">
        <w:rPr>
          <w:rStyle w:val="xhotkey-layer"/>
          <w:rFonts w:asciiTheme="minorEastAsia" w:hAnsiTheme="minorEastAsia" w:cs="Arial"/>
          <w:sz w:val="24"/>
          <w:szCs w:val="24"/>
        </w:rPr>
        <w:t>environmental settings (</w:t>
      </w:r>
      <w:proofErr w:type="spellStart"/>
      <w:r w:rsidR="005E4B50" w:rsidRPr="0069495B">
        <w:rPr>
          <w:rStyle w:val="xhotkey-layer"/>
          <w:rFonts w:asciiTheme="minorEastAsia" w:hAnsiTheme="minorEastAsia" w:cs="Arial"/>
          <w:sz w:val="24"/>
          <w:szCs w:val="24"/>
        </w:rPr>
        <w:t>Wallinger</w:t>
      </w:r>
      <w:proofErr w:type="spellEnd"/>
      <w:r w:rsidR="005E4B50" w:rsidRPr="0069495B">
        <w:rPr>
          <w:rStyle w:val="xhotkey-layer"/>
          <w:rFonts w:asciiTheme="minorEastAsia" w:hAnsiTheme="minorEastAsia" w:cs="Arial"/>
          <w:sz w:val="24"/>
          <w:szCs w:val="24"/>
        </w:rPr>
        <w:t xml:space="preserve">, 2002), </w:t>
      </w:r>
      <w:proofErr w:type="spellStart"/>
      <w:r w:rsidRPr="0069495B">
        <w:rPr>
          <w:rStyle w:val="xhotkey-layer"/>
          <w:rFonts w:asciiTheme="minorEastAsia" w:hAnsiTheme="minorEastAsia" w:cs="Arial" w:hint="eastAsia"/>
          <w:sz w:val="24"/>
          <w:szCs w:val="24"/>
        </w:rPr>
        <w:t>stockability</w:t>
      </w:r>
      <w:proofErr w:type="spellEnd"/>
      <w:r w:rsidRPr="0069495B">
        <w:rPr>
          <w:rStyle w:val="xhotkey-layer"/>
          <w:rFonts w:asciiTheme="minorEastAsia" w:hAnsiTheme="minorEastAsia" w:cs="Arial" w:hint="eastAsia"/>
          <w:sz w:val="24"/>
          <w:szCs w:val="24"/>
        </w:rPr>
        <w:t xml:space="preserve"> (</w:t>
      </w:r>
      <w:proofErr w:type="spellStart"/>
      <w:r w:rsidRPr="0069495B">
        <w:rPr>
          <w:rFonts w:asciiTheme="minorEastAsia" w:hAnsiTheme="minorEastAsia" w:cs="Arial" w:hint="eastAsia"/>
          <w:sz w:val="24"/>
          <w:szCs w:val="24"/>
        </w:rPr>
        <w:t>DeBell</w:t>
      </w:r>
      <w:proofErr w:type="spellEnd"/>
      <w:r w:rsidRPr="0069495B">
        <w:rPr>
          <w:rFonts w:asciiTheme="minorEastAsia" w:hAnsiTheme="minorEastAsia" w:cs="Arial" w:hint="eastAsia"/>
          <w:sz w:val="24"/>
          <w:szCs w:val="24"/>
        </w:rPr>
        <w:t xml:space="preserve">, Harms, &amp; Whitesell, 1989), </w:t>
      </w:r>
      <w:r w:rsidRPr="0069495B">
        <w:rPr>
          <w:rStyle w:val="xhotkey-layer"/>
          <w:rFonts w:asciiTheme="minorEastAsia" w:hAnsiTheme="minorEastAsia" w:cs="Arial" w:hint="eastAsia"/>
          <w:sz w:val="24"/>
          <w:szCs w:val="24"/>
        </w:rPr>
        <w:t xml:space="preserve">management intensity (Borders &amp; Bailey, 2001), spacing regimes (Cardoso et al., 2013), </w:t>
      </w:r>
      <w:r w:rsidRPr="0069495B">
        <w:rPr>
          <w:rFonts w:asciiTheme="minorEastAsia" w:hAnsiTheme="minorEastAsia" w:cs="Arial" w:hint="eastAsia"/>
          <w:sz w:val="24"/>
          <w:szCs w:val="24"/>
        </w:rPr>
        <w:lastRenderedPageBreak/>
        <w:t>genetic variation (</w:t>
      </w:r>
      <w:r w:rsidRPr="00842A7E">
        <w:rPr>
          <w:rFonts w:asciiTheme="minorEastAsia" w:hAnsiTheme="minorEastAsia" w:cs="Arial"/>
          <w:sz w:val="24"/>
          <w:szCs w:val="24"/>
          <w:rPrChange w:id="0" w:author="Azura Liu" w:date="2022-03-23T19:39:00Z">
            <w:rPr>
              <w:rFonts w:asciiTheme="minorEastAsia" w:hAnsiTheme="minorEastAsia" w:cs="Arial"/>
              <w:sz w:val="24"/>
              <w:szCs w:val="24"/>
              <w:shd w:val="clear" w:color="auto" w:fill="FFFFFF"/>
            </w:rPr>
          </w:rPrChange>
        </w:rPr>
        <w:t>de Oliveira</w:t>
      </w:r>
      <w:r w:rsidRPr="0069495B">
        <w:rPr>
          <w:rFonts w:asciiTheme="minorEastAsia" w:hAnsiTheme="minorEastAsia" w:cs="Arial"/>
          <w:color w:val="FFFFFF" w:themeColor="background1"/>
          <w:sz w:val="24"/>
          <w:szCs w:val="24"/>
          <w:rPrChange w:id="1" w:author="Azura Liu" w:date="2022-03-22T18:13:00Z">
            <w:rPr>
              <w:rFonts w:asciiTheme="minorEastAsia" w:hAnsiTheme="minorEastAsia" w:cs="Arial"/>
              <w:sz w:val="24"/>
              <w:szCs w:val="24"/>
            </w:rPr>
          </w:rPrChange>
        </w:rPr>
        <w:t xml:space="preserve"> </w:t>
      </w:r>
      <w:r w:rsidRPr="0069495B">
        <w:rPr>
          <w:rFonts w:asciiTheme="minorEastAsia" w:hAnsiTheme="minorEastAsia" w:cs="Arial" w:hint="eastAsia"/>
          <w:sz w:val="24"/>
          <w:szCs w:val="24"/>
        </w:rPr>
        <w:t>et al., 2018), and previous land use (Souza et al., 2022). There has not been a definite answer to the question yet.</w:t>
      </w:r>
      <w:r w:rsidR="00FE22DF" w:rsidRPr="0069495B">
        <w:rPr>
          <w:rFonts w:asciiTheme="minorEastAsia" w:hAnsiTheme="minorEastAsia" w:cs="Arial"/>
          <w:sz w:val="24"/>
          <w:szCs w:val="24"/>
        </w:rPr>
        <w:t xml:space="preserve"> </w:t>
      </w:r>
      <w:ins w:id="2" w:author="Azura Liu" w:date="2022-03-23T17:24:00Z">
        <w:r w:rsidR="00A77C8F">
          <w:rPr>
            <w:rFonts w:asciiTheme="minorEastAsia" w:hAnsiTheme="minorEastAsia" w:cs="Arial"/>
            <w:sz w:val="24"/>
            <w:szCs w:val="24"/>
          </w:rPr>
          <w:t xml:space="preserve">We want to further understand </w:t>
        </w:r>
        <w:r w:rsidR="00A77C8F" w:rsidRPr="00A77C8F">
          <w:rPr>
            <w:rFonts w:asciiTheme="minorEastAsia" w:hAnsiTheme="minorEastAsia" w:cs="Arial"/>
            <w:i/>
            <w:iCs/>
            <w:sz w:val="24"/>
            <w:szCs w:val="24"/>
            <w:rPrChange w:id="3" w:author="Azura Liu" w:date="2022-03-23T17:24:00Z">
              <w:rPr>
                <w:rFonts w:asciiTheme="minorEastAsia" w:hAnsiTheme="minorEastAsia" w:cs="Arial"/>
                <w:sz w:val="24"/>
                <w:szCs w:val="24"/>
              </w:rPr>
            </w:rPrChange>
          </w:rPr>
          <w:t xml:space="preserve">P. </w:t>
        </w:r>
        <w:proofErr w:type="spellStart"/>
        <w:r w:rsidR="00A77C8F" w:rsidRPr="00A77C8F">
          <w:rPr>
            <w:rFonts w:asciiTheme="minorEastAsia" w:hAnsiTheme="minorEastAsia" w:cs="Arial"/>
            <w:i/>
            <w:iCs/>
            <w:sz w:val="24"/>
            <w:szCs w:val="24"/>
            <w:rPrChange w:id="4" w:author="Azura Liu" w:date="2022-03-23T17:24:00Z">
              <w:rPr>
                <w:rFonts w:asciiTheme="minorEastAsia" w:hAnsiTheme="minorEastAsia" w:cs="Arial"/>
                <w:sz w:val="24"/>
                <w:szCs w:val="24"/>
              </w:rPr>
            </w:rPrChange>
          </w:rPr>
          <w:t>taeda</w:t>
        </w:r>
        <w:proofErr w:type="spellEnd"/>
        <w:r w:rsidR="00A77C8F">
          <w:rPr>
            <w:rFonts w:asciiTheme="minorEastAsia" w:hAnsiTheme="minorEastAsia" w:cs="Arial"/>
            <w:sz w:val="24"/>
            <w:szCs w:val="24"/>
          </w:rPr>
          <w:t xml:space="preserve"> physiology from an aspect less frequently discussed: water use.</w:t>
        </w:r>
      </w:ins>
      <w:commentRangeStart w:id="5"/>
      <w:del w:id="6" w:author="Azura Liu" w:date="2022-03-22T17:49:00Z">
        <w:r w:rsidRPr="0069495B" w:rsidDel="00C71E3E">
          <w:rPr>
            <w:rFonts w:asciiTheme="minorEastAsia" w:hAnsiTheme="minorEastAsia" w:cs="Arial" w:hint="eastAsia"/>
            <w:sz w:val="24"/>
            <w:szCs w:val="24"/>
          </w:rPr>
          <w:delText>This Master’s Project (MP)</w:delText>
        </w:r>
        <w:r w:rsidR="00AC283C" w:rsidRPr="0069495B" w:rsidDel="00C71E3E">
          <w:rPr>
            <w:rFonts w:asciiTheme="minorEastAsia" w:hAnsiTheme="minorEastAsia" w:cs="Arial"/>
            <w:sz w:val="24"/>
            <w:szCs w:val="24"/>
          </w:rPr>
          <w:delText xml:space="preserve"> exists as part of a larger project </w:delText>
        </w:r>
        <w:r w:rsidR="00AC283C" w:rsidRPr="0069495B" w:rsidDel="00C71E3E">
          <w:rPr>
            <w:rStyle w:val="xhotkey-layer"/>
            <w:rFonts w:asciiTheme="minorEastAsia" w:hAnsiTheme="minorEastAsia" w:cs="Arial"/>
            <w:sz w:val="24"/>
            <w:szCs w:val="24"/>
          </w:rPr>
          <w:delText>collaborated between United States Forest Service (USFS), North Carolina State University, Virginia Tech, and Federal University of Santa Catarina, Brazil. The larger study is a long-term silviculture</w:delText>
        </w:r>
        <w:r w:rsidR="000D0F1C" w:rsidRPr="0069495B" w:rsidDel="00C71E3E">
          <w:rPr>
            <w:rStyle w:val="xhotkey-layer"/>
            <w:rFonts w:asciiTheme="minorEastAsia" w:hAnsiTheme="minorEastAsia" w:cs="Arial"/>
            <w:sz w:val="24"/>
            <w:szCs w:val="24"/>
          </w:rPr>
          <w:delText xml:space="preserve"> (three planting densities)</w:delText>
        </w:r>
        <w:r w:rsidR="00AC283C" w:rsidRPr="0069495B" w:rsidDel="00C71E3E">
          <w:rPr>
            <w:rStyle w:val="xhotkey-layer"/>
            <w:rFonts w:asciiTheme="minorEastAsia" w:hAnsiTheme="minorEastAsia" w:cs="Arial"/>
            <w:sz w:val="24"/>
            <w:szCs w:val="24"/>
          </w:rPr>
          <w:delText>, site</w:delText>
        </w:r>
        <w:r w:rsidR="000D0F1C" w:rsidRPr="0069495B" w:rsidDel="00C71E3E">
          <w:rPr>
            <w:rStyle w:val="xhotkey-layer"/>
            <w:rFonts w:asciiTheme="minorEastAsia" w:hAnsiTheme="minorEastAsia" w:cs="Arial"/>
            <w:sz w:val="24"/>
            <w:szCs w:val="24"/>
          </w:rPr>
          <w:delText xml:space="preserve"> (North Carolina</w:delText>
        </w:r>
        <w:r w:rsidR="00957501" w:rsidRPr="0069495B" w:rsidDel="00C71E3E">
          <w:rPr>
            <w:rStyle w:val="xhotkey-layer"/>
            <w:rFonts w:asciiTheme="minorEastAsia" w:hAnsiTheme="minorEastAsia" w:cs="Arial"/>
            <w:sz w:val="24"/>
            <w:szCs w:val="24"/>
          </w:rPr>
          <w:delText xml:space="preserve"> Coastal Plain</w:delText>
        </w:r>
        <w:r w:rsidR="000D0F1C" w:rsidRPr="0069495B" w:rsidDel="00C71E3E">
          <w:rPr>
            <w:rStyle w:val="xhotkey-layer"/>
            <w:rFonts w:asciiTheme="minorEastAsia" w:hAnsiTheme="minorEastAsia" w:cs="Arial"/>
            <w:sz w:val="24"/>
            <w:szCs w:val="24"/>
          </w:rPr>
          <w:delText>, Virginia</w:delText>
        </w:r>
        <w:r w:rsidR="00957501" w:rsidRPr="0069495B" w:rsidDel="00C71E3E">
          <w:rPr>
            <w:rStyle w:val="xhotkey-layer"/>
            <w:rFonts w:asciiTheme="minorEastAsia" w:hAnsiTheme="minorEastAsia" w:cs="Arial"/>
            <w:sz w:val="24"/>
            <w:szCs w:val="24"/>
          </w:rPr>
          <w:delText xml:space="preserve"> Piedmont</w:delText>
        </w:r>
        <w:r w:rsidR="000D0F1C" w:rsidRPr="0069495B" w:rsidDel="00C71E3E">
          <w:rPr>
            <w:rStyle w:val="xhotkey-layer"/>
            <w:rFonts w:asciiTheme="minorEastAsia" w:hAnsiTheme="minorEastAsia" w:cs="Arial"/>
            <w:sz w:val="24"/>
            <w:szCs w:val="24"/>
          </w:rPr>
          <w:delText>, and Brazil)</w:delText>
        </w:r>
        <w:r w:rsidR="00AC283C" w:rsidRPr="0069495B" w:rsidDel="00C71E3E">
          <w:rPr>
            <w:rStyle w:val="xhotkey-layer"/>
            <w:rFonts w:asciiTheme="minorEastAsia" w:hAnsiTheme="minorEastAsia" w:cs="Arial"/>
            <w:sz w:val="24"/>
            <w:szCs w:val="24"/>
          </w:rPr>
          <w:delText>, and genetic</w:delText>
        </w:r>
        <w:r w:rsidR="000D0F1C" w:rsidRPr="0069495B" w:rsidDel="00C71E3E">
          <w:rPr>
            <w:rStyle w:val="xhotkey-layer"/>
            <w:rFonts w:asciiTheme="minorEastAsia" w:hAnsiTheme="minorEastAsia" w:cs="Arial"/>
            <w:sz w:val="24"/>
            <w:szCs w:val="24"/>
          </w:rPr>
          <w:delText xml:space="preserve"> (six genotypes)</w:delText>
        </w:r>
        <w:r w:rsidR="00AC283C" w:rsidRPr="0069495B" w:rsidDel="00C71E3E">
          <w:rPr>
            <w:rStyle w:val="xhotkey-layer"/>
            <w:rFonts w:asciiTheme="minorEastAsia" w:hAnsiTheme="minorEastAsia" w:cs="Arial"/>
            <w:sz w:val="24"/>
            <w:szCs w:val="24"/>
          </w:rPr>
          <w:delText xml:space="preserve"> experiment in effort</w:delText>
        </w:r>
        <w:r w:rsidR="00F27A5B" w:rsidRPr="0069495B" w:rsidDel="00C71E3E">
          <w:rPr>
            <w:rStyle w:val="xhotkey-layer"/>
            <w:rFonts w:asciiTheme="minorEastAsia" w:hAnsiTheme="minorEastAsia" w:cs="Arial"/>
            <w:sz w:val="24"/>
            <w:szCs w:val="24"/>
          </w:rPr>
          <w:delText>s</w:delText>
        </w:r>
        <w:r w:rsidR="00AC283C" w:rsidRPr="0069495B" w:rsidDel="00C71E3E">
          <w:rPr>
            <w:rStyle w:val="xhotkey-layer"/>
            <w:rFonts w:asciiTheme="minorEastAsia" w:hAnsiTheme="minorEastAsia" w:cs="Arial"/>
            <w:sz w:val="24"/>
            <w:szCs w:val="24"/>
          </w:rPr>
          <w:delText xml:space="preserve"> to further understand </w:delText>
        </w:r>
        <w:r w:rsidR="00AC283C" w:rsidRPr="0069495B" w:rsidDel="00C71E3E">
          <w:rPr>
            <w:rStyle w:val="xhotkey-layer"/>
            <w:rFonts w:asciiTheme="minorEastAsia" w:hAnsiTheme="minorEastAsia" w:cs="Arial"/>
            <w:i/>
            <w:iCs/>
            <w:sz w:val="24"/>
            <w:szCs w:val="24"/>
          </w:rPr>
          <w:delText>P. taeda</w:delText>
        </w:r>
        <w:r w:rsidR="00AC283C" w:rsidRPr="0069495B" w:rsidDel="00C71E3E">
          <w:rPr>
            <w:rStyle w:val="xhotkey-layer"/>
            <w:rFonts w:asciiTheme="minorEastAsia" w:hAnsiTheme="minorEastAsia" w:cs="Arial"/>
            <w:sz w:val="24"/>
            <w:szCs w:val="24"/>
          </w:rPr>
          <w:delText xml:space="preserve"> </w:delText>
        </w:r>
        <w:r w:rsidR="00535B27" w:rsidRPr="0069495B" w:rsidDel="00C71E3E">
          <w:rPr>
            <w:rStyle w:val="xhotkey-layer"/>
            <w:rFonts w:asciiTheme="minorEastAsia" w:hAnsiTheme="minorEastAsia" w:cs="Arial"/>
            <w:sz w:val="24"/>
            <w:szCs w:val="24"/>
          </w:rPr>
          <w:delText>physiology</w:delText>
        </w:r>
        <w:r w:rsidR="00AC283C" w:rsidRPr="0069495B" w:rsidDel="00C71E3E">
          <w:rPr>
            <w:rStyle w:val="xhotkey-layer"/>
            <w:rFonts w:asciiTheme="minorEastAsia" w:hAnsiTheme="minorEastAsia" w:cs="Arial"/>
            <w:sz w:val="24"/>
            <w:szCs w:val="24"/>
          </w:rPr>
          <w:delText xml:space="preserve">. </w:delText>
        </w:r>
        <w:r w:rsidR="00AC283C" w:rsidRPr="0069495B" w:rsidDel="00C71E3E">
          <w:rPr>
            <w:rFonts w:asciiTheme="minorEastAsia" w:hAnsiTheme="minorEastAsia" w:cs="Arial"/>
            <w:sz w:val="24"/>
            <w:szCs w:val="24"/>
          </w:rPr>
          <w:delText>This Master Project</w:delText>
        </w:r>
        <w:r w:rsidRPr="0069495B" w:rsidDel="00C71E3E">
          <w:rPr>
            <w:rFonts w:asciiTheme="minorEastAsia" w:hAnsiTheme="minorEastAsia" w:cs="Arial" w:hint="eastAsia"/>
            <w:sz w:val="24"/>
            <w:szCs w:val="24"/>
          </w:rPr>
          <w:delText xml:space="preserve"> </w:delText>
        </w:r>
        <w:r w:rsidR="00E127DB" w:rsidRPr="0069495B" w:rsidDel="00C71E3E">
          <w:rPr>
            <w:rFonts w:asciiTheme="minorEastAsia" w:hAnsiTheme="minorEastAsia" w:cs="Arial"/>
            <w:sz w:val="24"/>
            <w:szCs w:val="24"/>
          </w:rPr>
          <w:delText xml:space="preserve">focuses on the Virginia site </w:delText>
        </w:r>
        <w:r w:rsidR="006607CA" w:rsidRPr="0069495B" w:rsidDel="00C71E3E">
          <w:rPr>
            <w:rFonts w:asciiTheme="minorEastAsia" w:hAnsiTheme="minorEastAsia" w:cs="Arial"/>
            <w:sz w:val="24"/>
            <w:szCs w:val="24"/>
          </w:rPr>
          <w:delText>intending</w:delText>
        </w:r>
        <w:r w:rsidRPr="0069495B" w:rsidDel="00C71E3E">
          <w:rPr>
            <w:rFonts w:asciiTheme="minorEastAsia" w:hAnsiTheme="minorEastAsia" w:cs="Arial" w:hint="eastAsia"/>
            <w:sz w:val="24"/>
            <w:szCs w:val="24"/>
          </w:rPr>
          <w:delText xml:space="preserve"> to </w:delText>
        </w:r>
        <w:r w:rsidR="00F27A5B" w:rsidRPr="0069495B" w:rsidDel="00C71E3E">
          <w:rPr>
            <w:rFonts w:asciiTheme="minorEastAsia" w:hAnsiTheme="minorEastAsia" w:cs="Arial"/>
            <w:sz w:val="24"/>
            <w:szCs w:val="24"/>
          </w:rPr>
          <w:delText>assess</w:delText>
        </w:r>
        <w:r w:rsidR="006607CA" w:rsidRPr="0069495B" w:rsidDel="00C71E3E">
          <w:rPr>
            <w:rFonts w:asciiTheme="minorEastAsia" w:hAnsiTheme="minorEastAsia" w:cs="Arial"/>
            <w:sz w:val="24"/>
            <w:szCs w:val="24"/>
          </w:rPr>
          <w:delText xml:space="preserve"> the variation in</w:delText>
        </w:r>
        <w:r w:rsidR="005F174A" w:rsidRPr="0069495B" w:rsidDel="00C71E3E">
          <w:rPr>
            <w:rFonts w:asciiTheme="minorEastAsia" w:hAnsiTheme="minorEastAsia" w:cs="Arial"/>
            <w:sz w:val="24"/>
            <w:szCs w:val="24"/>
          </w:rPr>
          <w:delText xml:space="preserve"> </w:delText>
        </w:r>
        <w:r w:rsidR="005F174A" w:rsidRPr="0069495B" w:rsidDel="00C71E3E">
          <w:rPr>
            <w:rFonts w:asciiTheme="minorEastAsia" w:hAnsiTheme="minorEastAsia" w:cs="Arial"/>
            <w:i/>
            <w:iCs/>
            <w:sz w:val="24"/>
            <w:szCs w:val="24"/>
          </w:rPr>
          <w:delText>P. taeda</w:delText>
        </w:r>
        <w:r w:rsidR="005F174A" w:rsidRPr="0069495B" w:rsidDel="00C71E3E">
          <w:rPr>
            <w:rFonts w:asciiTheme="minorEastAsia" w:hAnsiTheme="minorEastAsia" w:cs="Arial"/>
            <w:sz w:val="24"/>
            <w:szCs w:val="24"/>
          </w:rPr>
          <w:delText xml:space="preserve"> </w:delText>
        </w:r>
        <w:r w:rsidRPr="0069495B" w:rsidDel="00C71E3E">
          <w:rPr>
            <w:rFonts w:asciiTheme="minorEastAsia" w:hAnsiTheme="minorEastAsia" w:cs="Arial" w:hint="eastAsia"/>
            <w:sz w:val="24"/>
            <w:szCs w:val="24"/>
          </w:rPr>
          <w:delText>water use</w:delText>
        </w:r>
        <w:r w:rsidR="00FE22DF" w:rsidRPr="0069495B" w:rsidDel="00C71E3E">
          <w:rPr>
            <w:rFonts w:asciiTheme="minorEastAsia" w:hAnsiTheme="minorEastAsia" w:cs="Arial"/>
            <w:sz w:val="24"/>
            <w:szCs w:val="24"/>
          </w:rPr>
          <w:delText>.</w:delText>
        </w:r>
        <w:commentRangeEnd w:id="5"/>
        <w:r w:rsidR="000C0A29" w:rsidRPr="0069495B" w:rsidDel="00C71E3E">
          <w:rPr>
            <w:rStyle w:val="CommentReference"/>
            <w:rFonts w:asciiTheme="minorHAnsi" w:hAnsiTheme="minorHAnsi" w:cstheme="minorBidi"/>
          </w:rPr>
          <w:commentReference w:id="5"/>
        </w:r>
      </w:del>
    </w:p>
    <w:p w14:paraId="4AB30AF0" w14:textId="36428648" w:rsidR="00B27223" w:rsidRDefault="0057341F" w:rsidP="00B27223">
      <w:pPr>
        <w:spacing w:line="480" w:lineRule="auto"/>
        <w:ind w:firstLine="720"/>
        <w:rPr>
          <w:ins w:id="7" w:author="Azura Liu" w:date="2022-03-23T20:19:00Z"/>
          <w:rFonts w:asciiTheme="minorEastAsia" w:hAnsiTheme="minorEastAsia"/>
          <w:sz w:val="24"/>
          <w:szCs w:val="24"/>
        </w:rPr>
      </w:pPr>
      <w:commentRangeStart w:id="8"/>
      <w:del w:id="9" w:author="Azura Liu" w:date="2022-03-23T20:19:00Z">
        <w:r w:rsidRPr="0042687E" w:rsidDel="00B27223">
          <w:rPr>
            <w:rFonts w:asciiTheme="minorEastAsia" w:hAnsiTheme="minorEastAsia" w:cs="Arial"/>
            <w:sz w:val="24"/>
            <w:szCs w:val="24"/>
            <w:highlight w:val="yellow"/>
            <w:rPrChange w:id="10" w:author="Azura Liu" w:date="2022-03-23T20:58:00Z">
              <w:rPr>
                <w:rFonts w:asciiTheme="minorEastAsia" w:hAnsiTheme="minorEastAsia" w:cs="Arial"/>
                <w:sz w:val="24"/>
                <w:szCs w:val="24"/>
              </w:rPr>
            </w:rPrChange>
          </w:rPr>
          <w:delText>Water</w:delText>
        </w:r>
        <w:commentRangeEnd w:id="8"/>
        <w:r w:rsidR="00D634D6" w:rsidRPr="0042687E" w:rsidDel="00B27223">
          <w:rPr>
            <w:rStyle w:val="CommentReference"/>
            <w:highlight w:val="yellow"/>
            <w:rPrChange w:id="11" w:author="Azura Liu" w:date="2022-03-23T20:58:00Z">
              <w:rPr>
                <w:rStyle w:val="CommentReference"/>
              </w:rPr>
            </w:rPrChange>
          </w:rPr>
          <w:commentReference w:id="8"/>
        </w:r>
        <w:r w:rsidRPr="0042687E" w:rsidDel="00B27223">
          <w:rPr>
            <w:rFonts w:asciiTheme="minorEastAsia" w:hAnsiTheme="minorEastAsia" w:cs="Arial"/>
            <w:sz w:val="24"/>
            <w:szCs w:val="24"/>
            <w:highlight w:val="yellow"/>
            <w:rPrChange w:id="12" w:author="Azura Liu" w:date="2022-03-23T20:58:00Z">
              <w:rPr>
                <w:rFonts w:asciiTheme="minorEastAsia" w:hAnsiTheme="minorEastAsia" w:cs="Arial"/>
                <w:sz w:val="24"/>
                <w:szCs w:val="24"/>
              </w:rPr>
            </w:rPrChange>
          </w:rPr>
          <w:delText xml:space="preserve"> moves</w:delText>
        </w:r>
        <w:r w:rsidR="000F1210" w:rsidRPr="0042687E" w:rsidDel="00B27223">
          <w:rPr>
            <w:rFonts w:asciiTheme="minorEastAsia" w:hAnsiTheme="minorEastAsia" w:cs="Arial"/>
            <w:sz w:val="24"/>
            <w:szCs w:val="24"/>
            <w:highlight w:val="yellow"/>
            <w:rPrChange w:id="13" w:author="Azura Liu" w:date="2022-03-23T20:58:00Z">
              <w:rPr>
                <w:rFonts w:asciiTheme="minorEastAsia" w:hAnsiTheme="minorEastAsia" w:cs="Arial"/>
                <w:sz w:val="24"/>
                <w:szCs w:val="24"/>
              </w:rPr>
            </w:rPrChange>
          </w:rPr>
          <w:delText xml:space="preserve"> passively</w:delText>
        </w:r>
        <w:r w:rsidRPr="0042687E" w:rsidDel="00B27223">
          <w:rPr>
            <w:rFonts w:asciiTheme="minorEastAsia" w:hAnsiTheme="minorEastAsia" w:cs="Arial"/>
            <w:sz w:val="24"/>
            <w:szCs w:val="24"/>
            <w:highlight w:val="yellow"/>
            <w:rPrChange w:id="14" w:author="Azura Liu" w:date="2022-03-23T20:58:00Z">
              <w:rPr>
                <w:rFonts w:asciiTheme="minorEastAsia" w:hAnsiTheme="minorEastAsia" w:cs="Arial"/>
                <w:sz w:val="24"/>
                <w:szCs w:val="24"/>
              </w:rPr>
            </w:rPrChange>
          </w:rPr>
          <w:delText xml:space="preserve"> from</w:delText>
        </w:r>
        <w:r w:rsidR="000F1210" w:rsidRPr="0042687E" w:rsidDel="00B27223">
          <w:rPr>
            <w:rFonts w:asciiTheme="minorEastAsia" w:hAnsiTheme="minorEastAsia" w:cs="Arial"/>
            <w:sz w:val="24"/>
            <w:szCs w:val="24"/>
            <w:highlight w:val="yellow"/>
            <w:rPrChange w:id="15" w:author="Azura Liu" w:date="2022-03-23T20:58:00Z">
              <w:rPr>
                <w:rFonts w:asciiTheme="minorEastAsia" w:hAnsiTheme="minorEastAsia" w:cs="Arial"/>
                <w:sz w:val="24"/>
                <w:szCs w:val="24"/>
              </w:rPr>
            </w:rPrChange>
          </w:rPr>
          <w:delText xml:space="preserve"> soil into the atmosphere through</w:delText>
        </w:r>
        <w:r w:rsidRPr="0042687E" w:rsidDel="00B27223">
          <w:rPr>
            <w:rFonts w:asciiTheme="minorEastAsia" w:hAnsiTheme="minorEastAsia" w:cs="Arial"/>
            <w:sz w:val="24"/>
            <w:szCs w:val="24"/>
            <w:highlight w:val="yellow"/>
            <w:rPrChange w:id="16" w:author="Azura Liu" w:date="2022-03-23T20:58:00Z">
              <w:rPr>
                <w:rFonts w:asciiTheme="minorEastAsia" w:hAnsiTheme="minorEastAsia" w:cs="Arial"/>
                <w:sz w:val="24"/>
                <w:szCs w:val="24"/>
              </w:rPr>
            </w:rPrChange>
          </w:rPr>
          <w:delText xml:space="preserve"> the root</w:delText>
        </w:r>
        <w:r w:rsidR="008F2D89" w:rsidRPr="0042687E" w:rsidDel="00B27223">
          <w:rPr>
            <w:rFonts w:asciiTheme="minorEastAsia" w:hAnsiTheme="minorEastAsia" w:cs="Arial"/>
            <w:sz w:val="24"/>
            <w:szCs w:val="24"/>
            <w:highlight w:val="yellow"/>
            <w:rPrChange w:id="17" w:author="Azura Liu" w:date="2022-03-23T20:58:00Z">
              <w:rPr>
                <w:rFonts w:asciiTheme="minorEastAsia" w:hAnsiTheme="minorEastAsia" w:cs="Arial"/>
                <w:sz w:val="24"/>
                <w:szCs w:val="24"/>
              </w:rPr>
            </w:rPrChange>
          </w:rPr>
          <w:delText>, xylem,</w:delText>
        </w:r>
        <w:r w:rsidRPr="0042687E" w:rsidDel="00B27223">
          <w:rPr>
            <w:rFonts w:asciiTheme="minorEastAsia" w:hAnsiTheme="minorEastAsia" w:cs="Arial"/>
            <w:sz w:val="24"/>
            <w:szCs w:val="24"/>
            <w:highlight w:val="yellow"/>
            <w:rPrChange w:id="18" w:author="Azura Liu" w:date="2022-03-23T20:58:00Z">
              <w:rPr>
                <w:rFonts w:asciiTheme="minorEastAsia" w:hAnsiTheme="minorEastAsia" w:cs="Arial"/>
                <w:sz w:val="24"/>
                <w:szCs w:val="24"/>
              </w:rPr>
            </w:rPrChange>
          </w:rPr>
          <w:delText xml:space="preserve"> </w:delText>
        </w:r>
        <w:r w:rsidR="008F2D89" w:rsidRPr="0042687E" w:rsidDel="00B27223">
          <w:rPr>
            <w:rFonts w:asciiTheme="minorEastAsia" w:hAnsiTheme="minorEastAsia" w:cs="Arial"/>
            <w:sz w:val="24"/>
            <w:szCs w:val="24"/>
            <w:highlight w:val="yellow"/>
            <w:rPrChange w:id="19" w:author="Azura Liu" w:date="2022-03-23T20:58:00Z">
              <w:rPr>
                <w:rFonts w:asciiTheme="minorEastAsia" w:hAnsiTheme="minorEastAsia" w:cs="Arial"/>
                <w:sz w:val="24"/>
                <w:szCs w:val="24"/>
              </w:rPr>
            </w:rPrChange>
          </w:rPr>
          <w:delText>and shoots</w:delText>
        </w:r>
        <w:r w:rsidR="000F1210" w:rsidRPr="0042687E" w:rsidDel="00B27223">
          <w:rPr>
            <w:rFonts w:asciiTheme="minorEastAsia" w:hAnsiTheme="minorEastAsia" w:cs="Arial"/>
            <w:sz w:val="24"/>
            <w:szCs w:val="24"/>
            <w:highlight w:val="yellow"/>
            <w:rPrChange w:id="20" w:author="Azura Liu" w:date="2022-03-23T20:58:00Z">
              <w:rPr>
                <w:rFonts w:asciiTheme="minorEastAsia" w:hAnsiTheme="minorEastAsia" w:cs="Arial"/>
                <w:sz w:val="24"/>
                <w:szCs w:val="24"/>
              </w:rPr>
            </w:rPrChange>
          </w:rPr>
          <w:delText xml:space="preserve"> of trees</w:delText>
        </w:r>
        <w:r w:rsidR="00331B42" w:rsidRPr="0042687E" w:rsidDel="00B27223">
          <w:rPr>
            <w:rFonts w:asciiTheme="minorEastAsia" w:hAnsiTheme="minorEastAsia" w:cs="Arial"/>
            <w:sz w:val="24"/>
            <w:szCs w:val="24"/>
            <w:highlight w:val="yellow"/>
            <w:rPrChange w:id="21" w:author="Azura Liu" w:date="2022-03-23T20:58:00Z">
              <w:rPr>
                <w:rFonts w:asciiTheme="minorEastAsia" w:hAnsiTheme="minorEastAsia" w:cs="Arial"/>
                <w:sz w:val="24"/>
                <w:szCs w:val="24"/>
              </w:rPr>
            </w:rPrChange>
          </w:rPr>
          <w:delText>, carrying</w:delText>
        </w:r>
        <w:r w:rsidR="006A1CB6" w:rsidRPr="0042687E" w:rsidDel="00B27223">
          <w:rPr>
            <w:rFonts w:asciiTheme="minorEastAsia" w:hAnsiTheme="minorEastAsia" w:cs="Arial"/>
            <w:sz w:val="24"/>
            <w:szCs w:val="24"/>
            <w:highlight w:val="yellow"/>
            <w:rPrChange w:id="22" w:author="Azura Liu" w:date="2022-03-23T20:58:00Z">
              <w:rPr>
                <w:rFonts w:asciiTheme="minorEastAsia" w:hAnsiTheme="minorEastAsia" w:cs="Arial"/>
                <w:sz w:val="24"/>
                <w:szCs w:val="24"/>
              </w:rPr>
            </w:rPrChange>
          </w:rPr>
          <w:delText xml:space="preserve"> necessary nutrients and supports</w:delText>
        </w:r>
        <w:r w:rsidR="000D715E" w:rsidRPr="0042687E" w:rsidDel="00B27223">
          <w:rPr>
            <w:rFonts w:asciiTheme="minorEastAsia" w:hAnsiTheme="minorEastAsia" w:cs="Arial"/>
            <w:sz w:val="24"/>
            <w:szCs w:val="24"/>
            <w:highlight w:val="yellow"/>
            <w:rPrChange w:id="23" w:author="Azura Liu" w:date="2022-03-23T20:58:00Z">
              <w:rPr>
                <w:rFonts w:asciiTheme="minorEastAsia" w:hAnsiTheme="minorEastAsia" w:cs="Arial"/>
                <w:sz w:val="24"/>
                <w:szCs w:val="24"/>
              </w:rPr>
            </w:rPrChange>
          </w:rPr>
          <w:delText xml:space="preserve"> photosynthesis</w:delText>
        </w:r>
        <w:r w:rsidR="006A1CB6" w:rsidRPr="0042687E" w:rsidDel="00B27223">
          <w:rPr>
            <w:rFonts w:asciiTheme="minorEastAsia" w:hAnsiTheme="minorEastAsia" w:cs="Arial"/>
            <w:sz w:val="24"/>
            <w:szCs w:val="24"/>
            <w:highlight w:val="yellow"/>
            <w:rPrChange w:id="24" w:author="Azura Liu" w:date="2022-03-23T20:58:00Z">
              <w:rPr>
                <w:rFonts w:asciiTheme="minorEastAsia" w:hAnsiTheme="minorEastAsia" w:cs="Arial"/>
                <w:sz w:val="24"/>
                <w:szCs w:val="24"/>
              </w:rPr>
            </w:rPrChange>
          </w:rPr>
          <w:delText xml:space="preserve"> (</w:delText>
        </w:r>
        <w:r w:rsidR="00A87074" w:rsidRPr="0042687E" w:rsidDel="00B27223">
          <w:rPr>
            <w:rFonts w:asciiTheme="minorEastAsia" w:hAnsiTheme="minorEastAsia" w:cs="Arial"/>
            <w:sz w:val="24"/>
            <w:szCs w:val="24"/>
            <w:highlight w:val="yellow"/>
            <w:rPrChange w:id="25" w:author="Azura Liu" w:date="2022-03-23T20:58:00Z">
              <w:rPr>
                <w:rFonts w:asciiTheme="minorEastAsia" w:hAnsiTheme="minorEastAsia" w:cs="Arial"/>
                <w:sz w:val="24"/>
                <w:szCs w:val="24"/>
              </w:rPr>
            </w:rPrChange>
          </w:rPr>
          <w:delText>Sinha, 2004</w:delText>
        </w:r>
        <w:r w:rsidR="006A1CB6" w:rsidRPr="0042687E" w:rsidDel="00B27223">
          <w:rPr>
            <w:rFonts w:asciiTheme="minorEastAsia" w:hAnsiTheme="minorEastAsia" w:cs="Arial"/>
            <w:sz w:val="24"/>
            <w:szCs w:val="24"/>
            <w:highlight w:val="yellow"/>
            <w:rPrChange w:id="26" w:author="Azura Liu" w:date="2022-03-23T20:58:00Z">
              <w:rPr>
                <w:rFonts w:asciiTheme="minorEastAsia" w:hAnsiTheme="minorEastAsia" w:cs="Arial"/>
                <w:sz w:val="24"/>
                <w:szCs w:val="24"/>
              </w:rPr>
            </w:rPrChange>
          </w:rPr>
          <w:delText xml:space="preserve">). </w:delText>
        </w:r>
      </w:del>
      <w:r w:rsidR="006A1CB6" w:rsidRPr="0042687E">
        <w:rPr>
          <w:rFonts w:asciiTheme="minorEastAsia" w:hAnsiTheme="minorEastAsia" w:cs="Arial"/>
          <w:sz w:val="24"/>
          <w:szCs w:val="24"/>
          <w:highlight w:val="yellow"/>
          <w:rPrChange w:id="27" w:author="Azura Liu" w:date="2022-03-23T20:58:00Z">
            <w:rPr>
              <w:rFonts w:asciiTheme="minorEastAsia" w:hAnsiTheme="minorEastAsia" w:cs="Arial"/>
              <w:sz w:val="24"/>
              <w:szCs w:val="24"/>
            </w:rPr>
          </w:rPrChange>
        </w:rPr>
        <w:t>T</w:t>
      </w:r>
      <w:r w:rsidR="000F1210" w:rsidRPr="0042687E">
        <w:rPr>
          <w:rFonts w:asciiTheme="minorEastAsia" w:hAnsiTheme="minorEastAsia"/>
          <w:sz w:val="24"/>
          <w:szCs w:val="24"/>
          <w:highlight w:val="yellow"/>
          <w:rPrChange w:id="28" w:author="Azura Liu" w:date="2022-03-23T20:58:00Z">
            <w:rPr>
              <w:rFonts w:asciiTheme="minorEastAsia" w:hAnsiTheme="minorEastAsia"/>
              <w:sz w:val="24"/>
              <w:szCs w:val="24"/>
            </w:rPr>
          </w:rPrChange>
        </w:rPr>
        <w:t xml:space="preserve">ranspiration is defined as the amount of water </w:t>
      </w:r>
      <w:r w:rsidR="000D715E" w:rsidRPr="0042687E">
        <w:rPr>
          <w:rFonts w:asciiTheme="minorEastAsia" w:hAnsiTheme="minorEastAsia"/>
          <w:sz w:val="24"/>
          <w:szCs w:val="24"/>
          <w:highlight w:val="yellow"/>
          <w:rPrChange w:id="29" w:author="Azura Liu" w:date="2022-03-23T20:58:00Z">
            <w:rPr>
              <w:rFonts w:asciiTheme="minorEastAsia" w:hAnsiTheme="minorEastAsia"/>
              <w:sz w:val="24"/>
              <w:szCs w:val="24"/>
            </w:rPr>
          </w:rPrChange>
        </w:rPr>
        <w:t>used</w:t>
      </w:r>
      <w:r w:rsidR="000F1210" w:rsidRPr="0042687E">
        <w:rPr>
          <w:rFonts w:asciiTheme="minorEastAsia" w:hAnsiTheme="minorEastAsia"/>
          <w:sz w:val="24"/>
          <w:szCs w:val="24"/>
          <w:highlight w:val="yellow"/>
          <w:rPrChange w:id="30" w:author="Azura Liu" w:date="2022-03-23T20:58:00Z">
            <w:rPr>
              <w:rFonts w:asciiTheme="minorEastAsia" w:hAnsiTheme="minorEastAsia"/>
              <w:sz w:val="24"/>
              <w:szCs w:val="24"/>
            </w:rPr>
          </w:rPrChange>
        </w:rPr>
        <w:t xml:space="preserve"> in this process</w:t>
      </w:r>
      <w:r w:rsidR="0044478D" w:rsidRPr="0042687E">
        <w:rPr>
          <w:rFonts w:asciiTheme="minorEastAsia" w:hAnsiTheme="minorEastAsia"/>
          <w:sz w:val="24"/>
          <w:szCs w:val="24"/>
          <w:highlight w:val="yellow"/>
          <w:rPrChange w:id="31" w:author="Azura Liu" w:date="2022-03-23T20:58:00Z">
            <w:rPr>
              <w:rFonts w:asciiTheme="minorEastAsia" w:hAnsiTheme="minorEastAsia"/>
              <w:sz w:val="24"/>
              <w:szCs w:val="24"/>
            </w:rPr>
          </w:rPrChange>
        </w:rPr>
        <w:t xml:space="preserve"> </w:t>
      </w:r>
      <w:r w:rsidR="00D046DE" w:rsidRPr="0042687E">
        <w:rPr>
          <w:rFonts w:asciiTheme="minorEastAsia" w:hAnsiTheme="minorEastAsia"/>
          <w:sz w:val="24"/>
          <w:szCs w:val="24"/>
          <w:highlight w:val="yellow"/>
          <w:rPrChange w:id="32" w:author="Azura Liu" w:date="2022-03-23T20:58:00Z">
            <w:rPr>
              <w:rFonts w:asciiTheme="minorEastAsia" w:hAnsiTheme="minorEastAsia"/>
              <w:sz w:val="24"/>
              <w:szCs w:val="24"/>
            </w:rPr>
          </w:rPrChange>
        </w:rPr>
        <w:t>(Hanrahan, 2011)</w:t>
      </w:r>
      <w:ins w:id="33" w:author="Azura Liu" w:date="2022-03-23T18:48:00Z">
        <w:r w:rsidR="00FC2670" w:rsidRPr="0042687E">
          <w:rPr>
            <w:rFonts w:asciiTheme="minorEastAsia" w:hAnsiTheme="minorEastAsia"/>
            <w:sz w:val="24"/>
            <w:szCs w:val="24"/>
            <w:highlight w:val="yellow"/>
            <w:rPrChange w:id="34" w:author="Azura Liu" w:date="2022-03-23T20:58:00Z">
              <w:rPr>
                <w:rFonts w:asciiTheme="minorEastAsia" w:hAnsiTheme="minorEastAsia"/>
                <w:sz w:val="24"/>
                <w:szCs w:val="24"/>
              </w:rPr>
            </w:rPrChange>
          </w:rPr>
          <w:t xml:space="preserve">. It can be </w:t>
        </w:r>
      </w:ins>
      <w:ins w:id="35" w:author="Azura Liu" w:date="2022-03-23T19:00:00Z">
        <w:r w:rsidR="0003691F" w:rsidRPr="0042687E">
          <w:rPr>
            <w:rFonts w:asciiTheme="minorEastAsia" w:hAnsiTheme="minorEastAsia"/>
            <w:sz w:val="24"/>
            <w:szCs w:val="24"/>
            <w:highlight w:val="yellow"/>
            <w:rPrChange w:id="36" w:author="Azura Liu" w:date="2022-03-23T20:58:00Z">
              <w:rPr>
                <w:rFonts w:asciiTheme="minorEastAsia" w:hAnsiTheme="minorEastAsia"/>
                <w:sz w:val="24"/>
                <w:szCs w:val="24"/>
              </w:rPr>
            </w:rPrChange>
          </w:rPr>
          <w:t>either estimated or directly measured. Gauged watershed method</w:t>
        </w:r>
      </w:ins>
      <w:ins w:id="37" w:author="Azura Liu" w:date="2022-03-23T19:40:00Z">
        <w:r w:rsidR="0010398F" w:rsidRPr="0042687E">
          <w:rPr>
            <w:rFonts w:asciiTheme="minorEastAsia" w:hAnsiTheme="minorEastAsia"/>
            <w:sz w:val="24"/>
            <w:szCs w:val="24"/>
            <w:highlight w:val="yellow"/>
            <w:rPrChange w:id="38" w:author="Azura Liu" w:date="2022-03-23T20:58:00Z">
              <w:rPr>
                <w:rFonts w:asciiTheme="minorEastAsia" w:hAnsiTheme="minorEastAsia"/>
                <w:sz w:val="24"/>
                <w:szCs w:val="24"/>
              </w:rPr>
            </w:rPrChange>
          </w:rPr>
          <w:t xml:space="preserve"> </w:t>
        </w:r>
      </w:ins>
      <w:ins w:id="39" w:author="Azura Liu" w:date="2022-03-23T19:00:00Z">
        <w:r w:rsidR="0003691F" w:rsidRPr="0042687E">
          <w:rPr>
            <w:rFonts w:asciiTheme="minorEastAsia" w:hAnsiTheme="minorEastAsia"/>
            <w:sz w:val="24"/>
            <w:szCs w:val="24"/>
            <w:highlight w:val="yellow"/>
            <w:rPrChange w:id="40" w:author="Azura Liu" w:date="2022-03-23T20:58:00Z">
              <w:rPr>
                <w:rFonts w:asciiTheme="minorEastAsia" w:hAnsiTheme="minorEastAsia"/>
                <w:sz w:val="24"/>
                <w:szCs w:val="24"/>
              </w:rPr>
            </w:rPrChange>
          </w:rPr>
          <w:t>simply subtracts runoff from precipitation</w:t>
        </w:r>
      </w:ins>
      <w:ins w:id="41" w:author="Azura Liu" w:date="2022-03-23T19:40:00Z">
        <w:r w:rsidR="0010398F" w:rsidRPr="0042687E">
          <w:rPr>
            <w:rFonts w:asciiTheme="minorEastAsia" w:hAnsiTheme="minorEastAsia"/>
            <w:sz w:val="24"/>
            <w:szCs w:val="24"/>
            <w:highlight w:val="yellow"/>
            <w:rPrChange w:id="42" w:author="Azura Liu" w:date="2022-03-23T20:58:00Z">
              <w:rPr>
                <w:rFonts w:asciiTheme="minorEastAsia" w:hAnsiTheme="minorEastAsia"/>
                <w:sz w:val="24"/>
                <w:szCs w:val="24"/>
              </w:rPr>
            </w:rPrChange>
          </w:rPr>
          <w:t xml:space="preserve"> to generate transpiration</w:t>
        </w:r>
      </w:ins>
      <w:ins w:id="43" w:author="Azura Liu" w:date="2022-03-23T19:00:00Z">
        <w:r w:rsidR="0003691F" w:rsidRPr="0042687E">
          <w:rPr>
            <w:rFonts w:asciiTheme="minorEastAsia" w:hAnsiTheme="minorEastAsia"/>
            <w:sz w:val="24"/>
            <w:szCs w:val="24"/>
            <w:highlight w:val="yellow"/>
            <w:rPrChange w:id="44" w:author="Azura Liu" w:date="2022-03-23T20:58:00Z">
              <w:rPr>
                <w:rFonts w:asciiTheme="minorEastAsia" w:hAnsiTheme="minorEastAsia"/>
                <w:sz w:val="24"/>
                <w:szCs w:val="24"/>
              </w:rPr>
            </w:rPrChange>
          </w:rPr>
          <w:t xml:space="preserve"> (</w:t>
        </w:r>
      </w:ins>
      <w:proofErr w:type="spellStart"/>
      <w:ins w:id="45" w:author="Azura Liu" w:date="2022-03-23T19:39:00Z">
        <w:r w:rsidR="00842A7E" w:rsidRPr="0042687E">
          <w:rPr>
            <w:rFonts w:asciiTheme="minorEastAsia" w:hAnsiTheme="minorEastAsia"/>
            <w:sz w:val="24"/>
            <w:szCs w:val="24"/>
            <w:highlight w:val="yellow"/>
            <w:rPrChange w:id="46" w:author="Azura Liu" w:date="2022-03-23T20:58:00Z">
              <w:rPr>
                <w:rFonts w:asciiTheme="minorEastAsia" w:hAnsiTheme="minorEastAsia"/>
                <w:sz w:val="24"/>
                <w:szCs w:val="24"/>
              </w:rPr>
            </w:rPrChange>
          </w:rPr>
          <w:t>Hasenmueller</w:t>
        </w:r>
        <w:proofErr w:type="spellEnd"/>
        <w:r w:rsidR="00842A7E" w:rsidRPr="0042687E">
          <w:rPr>
            <w:rFonts w:asciiTheme="minorEastAsia" w:hAnsiTheme="minorEastAsia"/>
            <w:sz w:val="24"/>
            <w:szCs w:val="24"/>
            <w:highlight w:val="yellow"/>
            <w:rPrChange w:id="47" w:author="Azura Liu" w:date="2022-03-23T20:58:00Z">
              <w:rPr>
                <w:rFonts w:asciiTheme="minorEastAsia" w:hAnsiTheme="minorEastAsia"/>
                <w:sz w:val="24"/>
                <w:szCs w:val="24"/>
              </w:rPr>
            </w:rPrChange>
          </w:rPr>
          <w:t xml:space="preserve"> &amp; Criss, 2013</w:t>
        </w:r>
      </w:ins>
      <w:ins w:id="48" w:author="Azura Liu" w:date="2022-03-23T19:00:00Z">
        <w:r w:rsidR="0003691F" w:rsidRPr="0042687E">
          <w:rPr>
            <w:rFonts w:asciiTheme="minorEastAsia" w:hAnsiTheme="minorEastAsia"/>
            <w:sz w:val="24"/>
            <w:szCs w:val="24"/>
            <w:highlight w:val="yellow"/>
            <w:rPrChange w:id="49" w:author="Azura Liu" w:date="2022-03-23T20:58:00Z">
              <w:rPr>
                <w:rFonts w:asciiTheme="minorEastAsia" w:hAnsiTheme="minorEastAsia"/>
                <w:sz w:val="24"/>
                <w:szCs w:val="24"/>
              </w:rPr>
            </w:rPrChange>
          </w:rPr>
          <w:t xml:space="preserve">,); </w:t>
        </w:r>
      </w:ins>
      <w:ins w:id="50" w:author="Azura Liu" w:date="2022-03-23T19:15:00Z">
        <w:r w:rsidR="00562AFF" w:rsidRPr="0042687E">
          <w:rPr>
            <w:rFonts w:asciiTheme="minorEastAsia" w:hAnsiTheme="minorEastAsia"/>
            <w:sz w:val="24"/>
            <w:szCs w:val="24"/>
            <w:highlight w:val="yellow"/>
            <w:rPrChange w:id="51" w:author="Azura Liu" w:date="2022-03-23T20:58:00Z">
              <w:rPr>
                <w:rFonts w:asciiTheme="minorEastAsia" w:hAnsiTheme="minorEastAsia"/>
                <w:sz w:val="24"/>
                <w:szCs w:val="24"/>
              </w:rPr>
            </w:rPrChange>
          </w:rPr>
          <w:t xml:space="preserve">energy balance methods such as the Penman-Monteith Equation </w:t>
        </w:r>
      </w:ins>
      <w:ins w:id="52" w:author="Azura Liu" w:date="2022-03-23T19:17:00Z">
        <w:r w:rsidR="00562AFF" w:rsidRPr="0042687E">
          <w:rPr>
            <w:rFonts w:asciiTheme="minorEastAsia" w:hAnsiTheme="minorEastAsia"/>
            <w:sz w:val="24"/>
            <w:szCs w:val="24"/>
            <w:highlight w:val="yellow"/>
            <w:rPrChange w:id="53" w:author="Azura Liu" w:date="2022-03-23T20:58:00Z">
              <w:rPr>
                <w:rFonts w:asciiTheme="minorEastAsia" w:hAnsiTheme="minorEastAsia"/>
                <w:sz w:val="24"/>
                <w:szCs w:val="24"/>
              </w:rPr>
            </w:rPrChange>
          </w:rPr>
          <w:t xml:space="preserve">considers transpiration as component of an integrated </w:t>
        </w:r>
      </w:ins>
      <w:ins w:id="54" w:author="Azura Liu" w:date="2022-03-23T19:37:00Z">
        <w:r w:rsidR="00842A7E" w:rsidRPr="0042687E">
          <w:rPr>
            <w:rFonts w:asciiTheme="minorEastAsia" w:hAnsiTheme="minorEastAsia"/>
            <w:sz w:val="24"/>
            <w:szCs w:val="24"/>
            <w:highlight w:val="yellow"/>
            <w:rPrChange w:id="55" w:author="Azura Liu" w:date="2022-03-23T20:58:00Z">
              <w:rPr>
                <w:rFonts w:asciiTheme="minorEastAsia" w:hAnsiTheme="minorEastAsia"/>
                <w:sz w:val="24"/>
                <w:szCs w:val="24"/>
              </w:rPr>
            </w:rPrChange>
          </w:rPr>
          <w:t xml:space="preserve">mass-transfer </w:t>
        </w:r>
      </w:ins>
      <w:ins w:id="56" w:author="Azura Liu" w:date="2022-03-23T19:17:00Z">
        <w:r w:rsidR="00562AFF" w:rsidRPr="0042687E">
          <w:rPr>
            <w:rFonts w:asciiTheme="minorEastAsia" w:hAnsiTheme="minorEastAsia"/>
            <w:sz w:val="24"/>
            <w:szCs w:val="24"/>
            <w:highlight w:val="yellow"/>
            <w:rPrChange w:id="57" w:author="Azura Liu" w:date="2022-03-23T20:58:00Z">
              <w:rPr>
                <w:rFonts w:asciiTheme="minorEastAsia" w:hAnsiTheme="minorEastAsia"/>
                <w:sz w:val="24"/>
                <w:szCs w:val="24"/>
              </w:rPr>
            </w:rPrChange>
          </w:rPr>
          <w:t>system</w:t>
        </w:r>
      </w:ins>
      <w:ins w:id="58" w:author="Azura Liu" w:date="2022-03-23T19:19:00Z">
        <w:r w:rsidR="00562AFF" w:rsidRPr="0042687E">
          <w:rPr>
            <w:rFonts w:asciiTheme="minorEastAsia" w:hAnsiTheme="minorEastAsia"/>
            <w:sz w:val="24"/>
            <w:szCs w:val="24"/>
            <w:highlight w:val="yellow"/>
            <w:rPrChange w:id="59" w:author="Azura Liu" w:date="2022-03-23T20:58:00Z">
              <w:rPr>
                <w:rFonts w:asciiTheme="minorEastAsia" w:hAnsiTheme="minorEastAsia"/>
                <w:sz w:val="24"/>
                <w:szCs w:val="24"/>
              </w:rPr>
            </w:rPrChange>
          </w:rPr>
          <w:t xml:space="preserve"> and estimates transpiration from </w:t>
        </w:r>
      </w:ins>
      <w:ins w:id="60" w:author="Azura Liu" w:date="2022-03-23T19:20:00Z">
        <w:r w:rsidR="00562AFF" w:rsidRPr="0042687E">
          <w:rPr>
            <w:rFonts w:asciiTheme="minorEastAsia" w:hAnsiTheme="minorEastAsia"/>
            <w:sz w:val="24"/>
            <w:szCs w:val="24"/>
            <w:highlight w:val="yellow"/>
            <w:rPrChange w:id="61" w:author="Azura Liu" w:date="2022-03-23T20:58:00Z">
              <w:rPr>
                <w:rFonts w:asciiTheme="minorEastAsia" w:hAnsiTheme="minorEastAsia"/>
                <w:sz w:val="24"/>
                <w:szCs w:val="24"/>
              </w:rPr>
            </w:rPrChange>
          </w:rPr>
          <w:t>stomatal conductance</w:t>
        </w:r>
      </w:ins>
      <w:ins w:id="62" w:author="Azura Liu" w:date="2022-03-23T19:25:00Z">
        <w:r w:rsidR="003A5FFB" w:rsidRPr="0042687E">
          <w:rPr>
            <w:highlight w:val="yellow"/>
            <w:rPrChange w:id="63" w:author="Azura Liu" w:date="2022-03-23T20:58:00Z">
              <w:rPr/>
            </w:rPrChange>
          </w:rPr>
          <w:t xml:space="preserve"> (</w:t>
        </w:r>
        <w:r w:rsidR="003A5FFB" w:rsidRPr="0042687E">
          <w:rPr>
            <w:rFonts w:asciiTheme="minorEastAsia" w:hAnsiTheme="minorEastAsia"/>
            <w:sz w:val="24"/>
            <w:szCs w:val="24"/>
            <w:highlight w:val="yellow"/>
            <w:rPrChange w:id="64" w:author="Azura Liu" w:date="2022-03-23T20:58:00Z">
              <w:rPr>
                <w:rFonts w:asciiTheme="minorEastAsia" w:hAnsiTheme="minorEastAsia"/>
                <w:sz w:val="24"/>
                <w:szCs w:val="24"/>
              </w:rPr>
            </w:rPrChange>
          </w:rPr>
          <w:t>Monteith &amp; Unsworth, 1990)</w:t>
        </w:r>
      </w:ins>
      <w:ins w:id="65" w:author="Azura Liu" w:date="2022-03-23T19:37:00Z">
        <w:r w:rsidR="00842A7E" w:rsidRPr="0042687E">
          <w:rPr>
            <w:rFonts w:asciiTheme="minorEastAsia" w:hAnsiTheme="minorEastAsia"/>
            <w:sz w:val="24"/>
            <w:szCs w:val="24"/>
            <w:highlight w:val="yellow"/>
            <w:rPrChange w:id="66" w:author="Azura Liu" w:date="2022-03-23T20:58:00Z">
              <w:rPr>
                <w:rFonts w:asciiTheme="minorEastAsia" w:hAnsiTheme="minorEastAsia"/>
                <w:sz w:val="24"/>
                <w:szCs w:val="24"/>
              </w:rPr>
            </w:rPrChange>
          </w:rPr>
          <w:t>;</w:t>
        </w:r>
      </w:ins>
      <w:ins w:id="67" w:author="Azura Liu" w:date="2022-03-23T20:09:00Z">
        <w:r w:rsidR="002E3A60" w:rsidRPr="0042687E">
          <w:rPr>
            <w:rFonts w:asciiTheme="minorEastAsia" w:hAnsiTheme="minorEastAsia"/>
            <w:sz w:val="24"/>
            <w:szCs w:val="24"/>
            <w:highlight w:val="yellow"/>
            <w:rPrChange w:id="68" w:author="Azura Liu" w:date="2022-03-23T20:58:00Z">
              <w:rPr>
                <w:rFonts w:asciiTheme="minorEastAsia" w:hAnsiTheme="minorEastAsia"/>
                <w:sz w:val="24"/>
                <w:szCs w:val="24"/>
              </w:rPr>
            </w:rPrChange>
          </w:rPr>
          <w:t xml:space="preserve"> </w:t>
        </w:r>
      </w:ins>
      <w:ins w:id="69" w:author="Azura Liu" w:date="2022-03-23T19:05:00Z">
        <w:r w:rsidR="00FD22B5" w:rsidRPr="0042687E">
          <w:rPr>
            <w:rFonts w:asciiTheme="minorEastAsia" w:hAnsiTheme="minorEastAsia"/>
            <w:sz w:val="24"/>
            <w:szCs w:val="24"/>
            <w:highlight w:val="yellow"/>
            <w:rPrChange w:id="70" w:author="Azura Liu" w:date="2022-03-23T20:58:00Z">
              <w:rPr>
                <w:rFonts w:asciiTheme="minorEastAsia" w:hAnsiTheme="minorEastAsia"/>
                <w:sz w:val="24"/>
                <w:szCs w:val="24"/>
              </w:rPr>
            </w:rPrChange>
          </w:rPr>
          <w:t>the Eddy covariance and flux gradient</w:t>
        </w:r>
      </w:ins>
      <w:ins w:id="71" w:author="Azura Liu" w:date="2022-03-23T19:06:00Z">
        <w:r w:rsidR="00FD22B5" w:rsidRPr="0042687E">
          <w:rPr>
            <w:rFonts w:asciiTheme="minorEastAsia" w:hAnsiTheme="minorEastAsia"/>
            <w:sz w:val="24"/>
            <w:szCs w:val="24"/>
            <w:highlight w:val="yellow"/>
            <w:rPrChange w:id="72" w:author="Azura Liu" w:date="2022-03-23T20:58:00Z">
              <w:rPr>
                <w:rFonts w:asciiTheme="minorEastAsia" w:hAnsiTheme="minorEastAsia"/>
                <w:sz w:val="24"/>
                <w:szCs w:val="24"/>
              </w:rPr>
            </w:rPrChange>
          </w:rPr>
          <w:t xml:space="preserve"> method calculates flux by </w:t>
        </w:r>
      </w:ins>
      <w:ins w:id="73" w:author="Azura Liu" w:date="2022-03-23T20:09:00Z">
        <w:r w:rsidR="002E3A60" w:rsidRPr="0042687E">
          <w:rPr>
            <w:rFonts w:asciiTheme="minorEastAsia" w:hAnsiTheme="minorEastAsia"/>
            <w:sz w:val="24"/>
            <w:szCs w:val="24"/>
            <w:highlight w:val="yellow"/>
            <w:rPrChange w:id="74" w:author="Azura Liu" w:date="2022-03-23T20:58:00Z">
              <w:rPr>
                <w:rFonts w:asciiTheme="minorEastAsia" w:hAnsiTheme="minorEastAsia"/>
                <w:sz w:val="24"/>
                <w:szCs w:val="24"/>
              </w:rPr>
            </w:rPrChange>
          </w:rPr>
          <w:t>computing</w:t>
        </w:r>
      </w:ins>
      <w:ins w:id="75" w:author="Azura Liu" w:date="2022-03-23T19:06:00Z">
        <w:r w:rsidR="00FD22B5" w:rsidRPr="0042687E">
          <w:rPr>
            <w:rFonts w:asciiTheme="minorEastAsia" w:hAnsiTheme="minorEastAsia"/>
            <w:sz w:val="24"/>
            <w:szCs w:val="24"/>
            <w:highlight w:val="yellow"/>
            <w:rPrChange w:id="76" w:author="Azura Liu" w:date="2022-03-23T20:58:00Z">
              <w:rPr>
                <w:rFonts w:asciiTheme="minorEastAsia" w:hAnsiTheme="minorEastAsia"/>
                <w:sz w:val="24"/>
                <w:szCs w:val="24"/>
              </w:rPr>
            </w:rPrChange>
          </w:rPr>
          <w:t xml:space="preserve"> the covariance be</w:t>
        </w:r>
      </w:ins>
      <w:ins w:id="77" w:author="Azura Liu" w:date="2022-03-23T19:07:00Z">
        <w:r w:rsidR="00FD22B5" w:rsidRPr="0042687E">
          <w:rPr>
            <w:rFonts w:asciiTheme="minorEastAsia" w:hAnsiTheme="minorEastAsia"/>
            <w:sz w:val="24"/>
            <w:szCs w:val="24"/>
            <w:highlight w:val="yellow"/>
            <w:rPrChange w:id="78" w:author="Azura Liu" w:date="2022-03-23T20:58:00Z">
              <w:rPr>
                <w:rFonts w:asciiTheme="minorEastAsia" w:hAnsiTheme="minorEastAsia"/>
                <w:sz w:val="24"/>
                <w:szCs w:val="24"/>
              </w:rPr>
            </w:rPrChange>
          </w:rPr>
          <w:t xml:space="preserve">tween </w:t>
        </w:r>
      </w:ins>
      <w:ins w:id="79" w:author="Azura Liu" w:date="2022-03-23T20:10:00Z">
        <w:r w:rsidR="002E3A60" w:rsidRPr="0042687E">
          <w:rPr>
            <w:rFonts w:asciiTheme="minorEastAsia" w:hAnsiTheme="minorEastAsia"/>
            <w:sz w:val="24"/>
            <w:szCs w:val="24"/>
            <w:highlight w:val="yellow"/>
            <w:rPrChange w:id="80" w:author="Azura Liu" w:date="2022-03-23T20:58:00Z">
              <w:rPr>
                <w:rFonts w:asciiTheme="minorEastAsia" w:hAnsiTheme="minorEastAsia"/>
                <w:sz w:val="24"/>
                <w:szCs w:val="24"/>
              </w:rPr>
            </w:rPrChange>
          </w:rPr>
          <w:t xml:space="preserve">fluctuations in </w:t>
        </w:r>
      </w:ins>
      <w:ins w:id="81" w:author="Azura Liu" w:date="2022-03-23T19:11:00Z">
        <w:r w:rsidR="004A4AD9" w:rsidRPr="0042687E">
          <w:rPr>
            <w:rFonts w:asciiTheme="minorEastAsia" w:hAnsiTheme="minorEastAsia"/>
            <w:sz w:val="24"/>
            <w:szCs w:val="24"/>
            <w:highlight w:val="yellow"/>
            <w:rPrChange w:id="82" w:author="Azura Liu" w:date="2022-03-23T20:58:00Z">
              <w:rPr>
                <w:rFonts w:asciiTheme="minorEastAsia" w:hAnsiTheme="minorEastAsia"/>
                <w:sz w:val="24"/>
                <w:szCs w:val="24"/>
              </w:rPr>
            </w:rPrChange>
          </w:rPr>
          <w:t xml:space="preserve">vertical wind </w:t>
        </w:r>
      </w:ins>
      <w:ins w:id="83" w:author="Azura Liu" w:date="2022-03-23T20:10:00Z">
        <w:r w:rsidR="002E3A60" w:rsidRPr="0042687E">
          <w:rPr>
            <w:rFonts w:asciiTheme="minorEastAsia" w:hAnsiTheme="minorEastAsia"/>
            <w:sz w:val="24"/>
            <w:szCs w:val="24"/>
            <w:highlight w:val="yellow"/>
            <w:rPrChange w:id="84" w:author="Azura Liu" w:date="2022-03-23T20:58:00Z">
              <w:rPr>
                <w:rFonts w:asciiTheme="minorEastAsia" w:hAnsiTheme="minorEastAsia"/>
                <w:sz w:val="24"/>
                <w:szCs w:val="24"/>
              </w:rPr>
            </w:rPrChange>
          </w:rPr>
          <w:t xml:space="preserve">velocity </w:t>
        </w:r>
      </w:ins>
      <w:ins w:id="85" w:author="Azura Liu" w:date="2022-03-23T20:07:00Z">
        <w:r w:rsidR="002E3A60" w:rsidRPr="0042687E">
          <w:rPr>
            <w:rFonts w:asciiTheme="minorEastAsia" w:hAnsiTheme="minorEastAsia"/>
            <w:sz w:val="24"/>
            <w:szCs w:val="24"/>
            <w:highlight w:val="yellow"/>
            <w:rPrChange w:id="86" w:author="Azura Liu" w:date="2022-03-23T20:58:00Z">
              <w:rPr>
                <w:rFonts w:asciiTheme="minorEastAsia" w:hAnsiTheme="minorEastAsia"/>
                <w:sz w:val="24"/>
                <w:szCs w:val="24"/>
              </w:rPr>
            </w:rPrChange>
          </w:rPr>
          <w:t xml:space="preserve">and fluctuations of </w:t>
        </w:r>
      </w:ins>
      <w:ins w:id="87" w:author="Azura Liu" w:date="2022-03-23T20:11:00Z">
        <w:r w:rsidR="002E3A60" w:rsidRPr="0042687E">
          <w:rPr>
            <w:rFonts w:asciiTheme="minorEastAsia" w:hAnsiTheme="minorEastAsia"/>
            <w:sz w:val="24"/>
            <w:szCs w:val="24"/>
            <w:highlight w:val="yellow"/>
            <w:rPrChange w:id="88" w:author="Azura Liu" w:date="2022-03-23T20:58:00Z">
              <w:rPr>
                <w:rFonts w:asciiTheme="minorEastAsia" w:hAnsiTheme="minorEastAsia"/>
                <w:sz w:val="24"/>
                <w:szCs w:val="24"/>
              </w:rPr>
            </w:rPrChange>
          </w:rPr>
          <w:t>transferred</w:t>
        </w:r>
      </w:ins>
      <w:ins w:id="89" w:author="Azura Liu" w:date="2022-03-23T20:08:00Z">
        <w:r w:rsidR="002E3A60" w:rsidRPr="0042687E">
          <w:rPr>
            <w:rFonts w:asciiTheme="minorEastAsia" w:hAnsiTheme="minorEastAsia"/>
            <w:sz w:val="24"/>
            <w:szCs w:val="24"/>
            <w:highlight w:val="yellow"/>
            <w:rPrChange w:id="90" w:author="Azura Liu" w:date="2022-03-23T20:58:00Z">
              <w:rPr>
                <w:rFonts w:asciiTheme="minorEastAsia" w:hAnsiTheme="minorEastAsia"/>
                <w:sz w:val="24"/>
                <w:szCs w:val="24"/>
              </w:rPr>
            </w:rPrChange>
          </w:rPr>
          <w:t xml:space="preserve"> properties such as heat and moisture (</w:t>
        </w:r>
      </w:ins>
      <w:ins w:id="91" w:author="Azura Liu" w:date="2022-03-23T20:13:00Z">
        <w:r w:rsidR="00B26469" w:rsidRPr="0042687E">
          <w:rPr>
            <w:rFonts w:asciiTheme="minorEastAsia" w:hAnsiTheme="minorEastAsia"/>
            <w:sz w:val="24"/>
            <w:szCs w:val="24"/>
            <w:highlight w:val="yellow"/>
            <w:rPrChange w:id="92" w:author="Azura Liu" w:date="2022-03-23T20:58:00Z">
              <w:rPr>
                <w:rFonts w:asciiTheme="minorEastAsia" w:hAnsiTheme="minorEastAsia"/>
                <w:sz w:val="24"/>
                <w:szCs w:val="24"/>
              </w:rPr>
            </w:rPrChange>
          </w:rPr>
          <w:t>Lee &amp; Law, 2004</w:t>
        </w:r>
      </w:ins>
      <w:ins w:id="93" w:author="Azura Liu" w:date="2022-03-23T20:08:00Z">
        <w:r w:rsidR="002E3A60" w:rsidRPr="0042687E">
          <w:rPr>
            <w:rFonts w:asciiTheme="minorEastAsia" w:hAnsiTheme="minorEastAsia"/>
            <w:sz w:val="24"/>
            <w:szCs w:val="24"/>
            <w:highlight w:val="yellow"/>
            <w:rPrChange w:id="94" w:author="Azura Liu" w:date="2022-03-23T20:58:00Z">
              <w:rPr>
                <w:rFonts w:asciiTheme="minorEastAsia" w:hAnsiTheme="minorEastAsia"/>
                <w:sz w:val="24"/>
                <w:szCs w:val="24"/>
              </w:rPr>
            </w:rPrChange>
          </w:rPr>
          <w:t>)</w:t>
        </w:r>
      </w:ins>
      <w:ins w:id="95" w:author="Azura Liu" w:date="2022-03-23T20:09:00Z">
        <w:r w:rsidR="002E3A60" w:rsidRPr="0042687E">
          <w:rPr>
            <w:rFonts w:asciiTheme="minorEastAsia" w:hAnsiTheme="minorEastAsia"/>
            <w:sz w:val="24"/>
            <w:szCs w:val="24"/>
            <w:highlight w:val="yellow"/>
            <w:rPrChange w:id="96" w:author="Azura Liu" w:date="2022-03-23T20:58:00Z">
              <w:rPr>
                <w:rFonts w:asciiTheme="minorEastAsia" w:hAnsiTheme="minorEastAsia"/>
                <w:sz w:val="24"/>
                <w:szCs w:val="24"/>
              </w:rPr>
            </w:rPrChange>
          </w:rPr>
          <w:t>;</w:t>
        </w:r>
      </w:ins>
      <w:ins w:id="97" w:author="Azura Liu" w:date="2022-03-23T20:14:00Z">
        <w:r w:rsidR="00C93E4B" w:rsidRPr="0042687E">
          <w:rPr>
            <w:rFonts w:asciiTheme="minorEastAsia" w:hAnsiTheme="minorEastAsia"/>
            <w:sz w:val="24"/>
            <w:szCs w:val="24"/>
            <w:highlight w:val="yellow"/>
            <w:rPrChange w:id="98" w:author="Azura Liu" w:date="2022-03-23T20:58:00Z">
              <w:rPr>
                <w:rFonts w:asciiTheme="minorEastAsia" w:hAnsiTheme="minorEastAsia"/>
                <w:sz w:val="24"/>
                <w:szCs w:val="24"/>
              </w:rPr>
            </w:rPrChange>
          </w:rPr>
          <w:t xml:space="preserve"> there are also various hydrological models </w:t>
        </w:r>
      </w:ins>
      <w:ins w:id="99" w:author="Azura Liu" w:date="2022-03-23T20:16:00Z">
        <w:r w:rsidR="00C93E4B" w:rsidRPr="0042687E">
          <w:rPr>
            <w:rFonts w:asciiTheme="minorEastAsia" w:hAnsiTheme="minorEastAsia"/>
            <w:sz w:val="24"/>
            <w:szCs w:val="24"/>
            <w:highlight w:val="yellow"/>
            <w:rPrChange w:id="100" w:author="Azura Liu" w:date="2022-03-23T20:58:00Z">
              <w:rPr>
                <w:rFonts w:asciiTheme="minorEastAsia" w:hAnsiTheme="minorEastAsia"/>
                <w:sz w:val="24"/>
                <w:szCs w:val="24"/>
              </w:rPr>
            </w:rPrChange>
          </w:rPr>
          <w:t xml:space="preserve">for estimating transpiration </w:t>
        </w:r>
      </w:ins>
      <w:ins w:id="101" w:author="Azura Liu" w:date="2022-03-23T20:15:00Z">
        <w:r w:rsidR="00C93E4B" w:rsidRPr="0042687E">
          <w:rPr>
            <w:rFonts w:asciiTheme="minorEastAsia" w:hAnsiTheme="minorEastAsia"/>
            <w:sz w:val="24"/>
            <w:szCs w:val="24"/>
            <w:highlight w:val="yellow"/>
            <w:rPrChange w:id="102" w:author="Azura Liu" w:date="2022-03-23T20:58:00Z">
              <w:rPr>
                <w:rFonts w:asciiTheme="minorEastAsia" w:hAnsiTheme="minorEastAsia"/>
                <w:sz w:val="24"/>
                <w:szCs w:val="24"/>
              </w:rPr>
            </w:rPrChange>
          </w:rPr>
          <w:t>(</w:t>
        </w:r>
        <w:proofErr w:type="spellStart"/>
        <w:r w:rsidR="00C93E4B" w:rsidRPr="0042687E">
          <w:rPr>
            <w:rFonts w:asciiTheme="minorEastAsia" w:hAnsiTheme="minorEastAsia"/>
            <w:sz w:val="24"/>
            <w:szCs w:val="24"/>
            <w:highlight w:val="yellow"/>
            <w:rPrChange w:id="103" w:author="Azura Liu" w:date="2022-03-23T20:58:00Z">
              <w:rPr>
                <w:rFonts w:asciiTheme="minorEastAsia" w:hAnsiTheme="minorEastAsia"/>
                <w:sz w:val="24"/>
                <w:szCs w:val="24"/>
              </w:rPr>
            </w:rPrChange>
          </w:rPr>
          <w:t>Vose</w:t>
        </w:r>
        <w:proofErr w:type="spellEnd"/>
        <w:r w:rsidR="00C93E4B" w:rsidRPr="0042687E">
          <w:rPr>
            <w:rFonts w:asciiTheme="minorEastAsia" w:hAnsiTheme="minorEastAsia"/>
            <w:sz w:val="24"/>
            <w:szCs w:val="24"/>
            <w:highlight w:val="yellow"/>
            <w:rPrChange w:id="104" w:author="Azura Liu" w:date="2022-03-23T20:58:00Z">
              <w:rPr>
                <w:rFonts w:asciiTheme="minorEastAsia" w:hAnsiTheme="minorEastAsia"/>
                <w:sz w:val="24"/>
                <w:szCs w:val="24"/>
              </w:rPr>
            </w:rPrChange>
          </w:rPr>
          <w:t xml:space="preserve"> &amp; Swank 1992).</w:t>
        </w:r>
      </w:ins>
      <w:del w:id="105" w:author="Azura Liu" w:date="2022-03-23T18:47:00Z">
        <w:r w:rsidR="00D046DE" w:rsidRPr="0042687E" w:rsidDel="00FC2670">
          <w:rPr>
            <w:rFonts w:asciiTheme="minorEastAsia" w:hAnsiTheme="minorEastAsia"/>
            <w:sz w:val="24"/>
            <w:szCs w:val="24"/>
            <w:highlight w:val="yellow"/>
            <w:rPrChange w:id="106" w:author="Azura Liu" w:date="2022-03-23T20:58:00Z">
              <w:rPr>
                <w:rFonts w:asciiTheme="minorEastAsia" w:hAnsiTheme="minorEastAsia"/>
                <w:sz w:val="24"/>
                <w:szCs w:val="24"/>
              </w:rPr>
            </w:rPrChange>
          </w:rPr>
          <w:delText xml:space="preserve"> </w:delText>
        </w:r>
        <w:r w:rsidR="0044478D" w:rsidRPr="0042687E" w:rsidDel="00FC2670">
          <w:rPr>
            <w:rFonts w:asciiTheme="minorEastAsia" w:hAnsiTheme="minorEastAsia"/>
            <w:sz w:val="24"/>
            <w:szCs w:val="24"/>
            <w:highlight w:val="yellow"/>
            <w:rPrChange w:id="107" w:author="Azura Liu" w:date="2022-03-23T20:58:00Z">
              <w:rPr>
                <w:rFonts w:asciiTheme="minorEastAsia" w:hAnsiTheme="minorEastAsia"/>
                <w:sz w:val="24"/>
                <w:szCs w:val="24"/>
              </w:rPr>
            </w:rPrChange>
          </w:rPr>
          <w:delText>and</w:delText>
        </w:r>
      </w:del>
      <w:r w:rsidR="0044478D" w:rsidRPr="0042687E">
        <w:rPr>
          <w:rFonts w:asciiTheme="minorEastAsia" w:hAnsiTheme="minorEastAsia"/>
          <w:sz w:val="24"/>
          <w:szCs w:val="24"/>
          <w:highlight w:val="yellow"/>
          <w:rPrChange w:id="108" w:author="Azura Liu" w:date="2022-03-23T20:58:00Z">
            <w:rPr>
              <w:rFonts w:asciiTheme="minorEastAsia" w:hAnsiTheme="minorEastAsia"/>
              <w:sz w:val="24"/>
              <w:szCs w:val="24"/>
            </w:rPr>
          </w:rPrChange>
        </w:rPr>
        <w:t xml:space="preserve"> </w:t>
      </w:r>
      <w:del w:id="109" w:author="Azura Liu" w:date="2022-03-23T20:17:00Z">
        <w:r w:rsidR="0044478D" w:rsidRPr="0042687E" w:rsidDel="00B27223">
          <w:rPr>
            <w:rFonts w:asciiTheme="minorEastAsia" w:hAnsiTheme="minorEastAsia"/>
            <w:sz w:val="24"/>
            <w:szCs w:val="24"/>
            <w:highlight w:val="yellow"/>
            <w:rPrChange w:id="110" w:author="Azura Liu" w:date="2022-03-23T20:58:00Z">
              <w:rPr>
                <w:rFonts w:asciiTheme="minorEastAsia" w:hAnsiTheme="minorEastAsia"/>
                <w:sz w:val="24"/>
                <w:szCs w:val="24"/>
              </w:rPr>
            </w:rPrChange>
          </w:rPr>
          <w:delText>is commonly quantified by direct</w:delText>
        </w:r>
      </w:del>
      <w:ins w:id="111" w:author="Azura Liu" w:date="2022-03-23T20:18:00Z">
        <w:r w:rsidR="00B27223" w:rsidRPr="0042687E">
          <w:rPr>
            <w:rFonts w:asciiTheme="minorEastAsia" w:hAnsiTheme="minorEastAsia"/>
            <w:sz w:val="24"/>
            <w:szCs w:val="24"/>
            <w:highlight w:val="yellow"/>
            <w:rPrChange w:id="112" w:author="Azura Liu" w:date="2022-03-23T20:58:00Z">
              <w:rPr>
                <w:rFonts w:asciiTheme="minorEastAsia" w:hAnsiTheme="minorEastAsia"/>
                <w:sz w:val="24"/>
                <w:szCs w:val="24"/>
              </w:rPr>
            </w:rPrChange>
          </w:rPr>
          <w:t>On the other hand, d</w:t>
        </w:r>
      </w:ins>
      <w:ins w:id="113" w:author="Azura Liu" w:date="2022-03-23T20:17:00Z">
        <w:r w:rsidR="00B27223" w:rsidRPr="0042687E">
          <w:rPr>
            <w:rFonts w:asciiTheme="minorEastAsia" w:hAnsiTheme="minorEastAsia"/>
            <w:sz w:val="24"/>
            <w:szCs w:val="24"/>
            <w:highlight w:val="yellow"/>
            <w:rPrChange w:id="114" w:author="Azura Liu" w:date="2022-03-23T20:58:00Z">
              <w:rPr>
                <w:rFonts w:asciiTheme="minorEastAsia" w:hAnsiTheme="minorEastAsia"/>
                <w:sz w:val="24"/>
                <w:szCs w:val="24"/>
              </w:rPr>
            </w:rPrChange>
          </w:rPr>
          <w:t>irect</w:t>
        </w:r>
      </w:ins>
      <w:r w:rsidR="0044478D" w:rsidRPr="0042687E">
        <w:rPr>
          <w:rFonts w:asciiTheme="minorEastAsia" w:hAnsiTheme="minorEastAsia"/>
          <w:sz w:val="24"/>
          <w:szCs w:val="24"/>
          <w:highlight w:val="yellow"/>
          <w:rPrChange w:id="115" w:author="Azura Liu" w:date="2022-03-23T20:58:00Z">
            <w:rPr>
              <w:rFonts w:asciiTheme="minorEastAsia" w:hAnsiTheme="minorEastAsia"/>
              <w:sz w:val="24"/>
              <w:szCs w:val="24"/>
            </w:rPr>
          </w:rPrChange>
        </w:rPr>
        <w:t xml:space="preserve"> measurements of individual tree sap flow</w:t>
      </w:r>
      <w:ins w:id="116" w:author="Azura Liu" w:date="2022-03-23T20:17:00Z">
        <w:r w:rsidR="00B27223" w:rsidRPr="0042687E">
          <w:rPr>
            <w:rFonts w:asciiTheme="minorEastAsia" w:hAnsiTheme="minorEastAsia"/>
            <w:sz w:val="24"/>
            <w:szCs w:val="24"/>
            <w:highlight w:val="yellow"/>
            <w:rPrChange w:id="117" w:author="Azura Liu" w:date="2022-03-23T20:58:00Z">
              <w:rPr>
                <w:rFonts w:asciiTheme="minorEastAsia" w:hAnsiTheme="minorEastAsia"/>
                <w:sz w:val="24"/>
                <w:szCs w:val="24"/>
              </w:rPr>
            </w:rPrChange>
          </w:rPr>
          <w:t xml:space="preserve"> provides </w:t>
        </w:r>
      </w:ins>
      <w:ins w:id="118" w:author="Azura Liu" w:date="2022-03-23T20:23:00Z">
        <w:r w:rsidR="00343F29" w:rsidRPr="0042687E">
          <w:rPr>
            <w:rFonts w:asciiTheme="minorEastAsia" w:hAnsiTheme="minorEastAsia"/>
            <w:sz w:val="24"/>
            <w:szCs w:val="24"/>
            <w:highlight w:val="yellow"/>
            <w:rPrChange w:id="119" w:author="Azura Liu" w:date="2022-03-23T20:58:00Z">
              <w:rPr>
                <w:rFonts w:asciiTheme="minorEastAsia" w:hAnsiTheme="minorEastAsia"/>
                <w:sz w:val="24"/>
                <w:szCs w:val="24"/>
              </w:rPr>
            </w:rPrChange>
          </w:rPr>
          <w:t>the basis</w:t>
        </w:r>
      </w:ins>
      <w:ins w:id="120" w:author="Azura Liu" w:date="2022-03-23T20:18:00Z">
        <w:r w:rsidR="00B27223" w:rsidRPr="0042687E">
          <w:rPr>
            <w:rFonts w:asciiTheme="minorEastAsia" w:hAnsiTheme="minorEastAsia"/>
            <w:sz w:val="24"/>
            <w:szCs w:val="24"/>
            <w:highlight w:val="yellow"/>
            <w:rPrChange w:id="121" w:author="Azura Liu" w:date="2022-03-23T20:58:00Z">
              <w:rPr>
                <w:rFonts w:asciiTheme="minorEastAsia" w:hAnsiTheme="minorEastAsia"/>
                <w:sz w:val="24"/>
                <w:szCs w:val="24"/>
              </w:rPr>
            </w:rPrChange>
          </w:rPr>
          <w:t xml:space="preserve"> </w:t>
        </w:r>
      </w:ins>
      <w:ins w:id="122" w:author="Azura Liu" w:date="2022-03-23T20:19:00Z">
        <w:r w:rsidR="00B27223" w:rsidRPr="0042687E">
          <w:rPr>
            <w:rFonts w:asciiTheme="minorEastAsia" w:hAnsiTheme="minorEastAsia"/>
            <w:sz w:val="24"/>
            <w:szCs w:val="24"/>
            <w:highlight w:val="yellow"/>
            <w:rPrChange w:id="123" w:author="Azura Liu" w:date="2022-03-23T20:58:00Z">
              <w:rPr>
                <w:rFonts w:asciiTheme="minorEastAsia" w:hAnsiTheme="minorEastAsia"/>
                <w:sz w:val="24"/>
                <w:szCs w:val="24"/>
              </w:rPr>
            </w:rPrChange>
          </w:rPr>
          <w:t>for above methods and generates most reliable results</w:t>
        </w:r>
      </w:ins>
      <w:r w:rsidR="0044478D" w:rsidRPr="0042687E">
        <w:rPr>
          <w:rFonts w:asciiTheme="minorEastAsia" w:hAnsiTheme="minorEastAsia"/>
          <w:sz w:val="24"/>
          <w:szCs w:val="24"/>
          <w:highlight w:val="yellow"/>
          <w:rPrChange w:id="124" w:author="Azura Liu" w:date="2022-03-23T20:58:00Z">
            <w:rPr>
              <w:rFonts w:asciiTheme="minorEastAsia" w:hAnsiTheme="minorEastAsia"/>
              <w:sz w:val="24"/>
              <w:szCs w:val="24"/>
            </w:rPr>
          </w:rPrChange>
        </w:rPr>
        <w:t xml:space="preserve"> </w:t>
      </w:r>
      <w:r w:rsidR="00D046DE" w:rsidRPr="0042687E">
        <w:rPr>
          <w:rFonts w:asciiTheme="minorEastAsia" w:hAnsiTheme="minorEastAsia"/>
          <w:sz w:val="24"/>
          <w:szCs w:val="24"/>
          <w:highlight w:val="yellow"/>
          <w:rPrChange w:id="125" w:author="Azura Liu" w:date="2022-03-23T20:58:00Z">
            <w:rPr>
              <w:rFonts w:asciiTheme="minorEastAsia" w:hAnsiTheme="minorEastAsia"/>
              <w:sz w:val="24"/>
              <w:szCs w:val="24"/>
            </w:rPr>
          </w:rPrChange>
        </w:rPr>
        <w:t>(</w:t>
      </w:r>
      <w:proofErr w:type="spellStart"/>
      <w:r w:rsidR="0044478D" w:rsidRPr="0042687E">
        <w:rPr>
          <w:rFonts w:asciiTheme="minorEastAsia" w:hAnsiTheme="minorEastAsia"/>
          <w:sz w:val="24"/>
          <w:szCs w:val="24"/>
          <w:highlight w:val="yellow"/>
          <w:rPrChange w:id="126" w:author="Azura Liu" w:date="2022-03-23T20:58:00Z">
            <w:rPr>
              <w:rFonts w:asciiTheme="minorEastAsia" w:hAnsiTheme="minorEastAsia"/>
              <w:sz w:val="24"/>
              <w:szCs w:val="24"/>
            </w:rPr>
          </w:rPrChange>
        </w:rPr>
        <w:t>Vose</w:t>
      </w:r>
      <w:proofErr w:type="spellEnd"/>
      <w:r w:rsidR="0044478D" w:rsidRPr="0042687E">
        <w:rPr>
          <w:rFonts w:asciiTheme="minorEastAsia" w:hAnsiTheme="minorEastAsia"/>
          <w:sz w:val="24"/>
          <w:szCs w:val="24"/>
          <w:highlight w:val="yellow"/>
          <w:rPrChange w:id="127" w:author="Azura Liu" w:date="2022-03-23T20:58:00Z">
            <w:rPr>
              <w:rFonts w:asciiTheme="minorEastAsia" w:hAnsiTheme="minorEastAsia"/>
              <w:sz w:val="24"/>
              <w:szCs w:val="24"/>
            </w:rPr>
          </w:rPrChange>
        </w:rPr>
        <w:t xml:space="preserve"> et al., 2003</w:t>
      </w:r>
      <w:r w:rsidR="000F1210" w:rsidRPr="0042687E">
        <w:rPr>
          <w:rFonts w:asciiTheme="minorEastAsia" w:hAnsiTheme="minorEastAsia"/>
          <w:sz w:val="24"/>
          <w:szCs w:val="24"/>
          <w:highlight w:val="yellow"/>
          <w:rPrChange w:id="128" w:author="Azura Liu" w:date="2022-03-23T20:58:00Z">
            <w:rPr>
              <w:rFonts w:asciiTheme="minorEastAsia" w:hAnsiTheme="minorEastAsia"/>
              <w:sz w:val="24"/>
              <w:szCs w:val="24"/>
            </w:rPr>
          </w:rPrChange>
        </w:rPr>
        <w:t xml:space="preserve">). </w:t>
      </w:r>
      <w:proofErr w:type="spellStart"/>
      <w:ins w:id="129" w:author="Azura Liu" w:date="2022-03-23T20:36:00Z">
        <w:r w:rsidR="00964A98" w:rsidRPr="0042687E">
          <w:rPr>
            <w:rStyle w:val="xhotkey-layer"/>
            <w:rFonts w:asciiTheme="minorEastAsia" w:hAnsiTheme="minorEastAsia" w:cs="Arial"/>
            <w:sz w:val="24"/>
            <w:szCs w:val="24"/>
            <w:highlight w:val="yellow"/>
            <w:rPrChange w:id="130" w:author="Azura Liu" w:date="2022-03-23T20:58:00Z">
              <w:rPr>
                <w:rStyle w:val="xhotkey-layer"/>
                <w:rFonts w:asciiTheme="minorEastAsia" w:hAnsiTheme="minorEastAsia" w:cs="Arial"/>
                <w:sz w:val="24"/>
                <w:szCs w:val="24"/>
              </w:rPr>
            </w:rPrChange>
          </w:rPr>
          <w:t>Granier</w:t>
        </w:r>
        <w:proofErr w:type="spellEnd"/>
        <w:r w:rsidR="00964A98" w:rsidRPr="0042687E">
          <w:rPr>
            <w:rStyle w:val="xhotkey-layer"/>
            <w:rFonts w:asciiTheme="minorEastAsia" w:hAnsiTheme="minorEastAsia" w:cs="Arial"/>
            <w:sz w:val="24"/>
            <w:szCs w:val="24"/>
            <w:highlight w:val="yellow"/>
            <w:rPrChange w:id="131" w:author="Azura Liu" w:date="2022-03-23T20:58:00Z">
              <w:rPr>
                <w:rStyle w:val="xhotkey-layer"/>
                <w:rFonts w:asciiTheme="minorEastAsia" w:hAnsiTheme="minorEastAsia" w:cs="Arial"/>
                <w:sz w:val="24"/>
                <w:szCs w:val="24"/>
              </w:rPr>
            </w:rPrChange>
          </w:rPr>
          <w:t xml:space="preserve"> (1985) discovered sap flux density (sap volume/sapwood area/time) as a function thermal conductivity </w:t>
        </w:r>
        <w:r w:rsidR="00964A98" w:rsidRPr="0042687E">
          <w:rPr>
            <w:rFonts w:asciiTheme="minorEastAsia" w:hAnsiTheme="minorEastAsia"/>
            <w:sz w:val="24"/>
            <w:szCs w:val="24"/>
            <w:highlight w:val="yellow"/>
            <w:rPrChange w:id="132" w:author="Azura Liu" w:date="2022-03-23T20:58:00Z">
              <w:rPr>
                <w:rFonts w:asciiTheme="minorEastAsia" w:hAnsiTheme="minorEastAsia"/>
                <w:sz w:val="24"/>
                <w:szCs w:val="24"/>
              </w:rPr>
            </w:rPrChange>
          </w:rPr>
          <w:t>(</w:t>
        </w:r>
        <w:proofErr w:type="spellStart"/>
        <w:r w:rsidR="00964A98" w:rsidRPr="0042687E">
          <w:rPr>
            <w:rFonts w:asciiTheme="minorEastAsia" w:hAnsiTheme="minorEastAsia"/>
            <w:sz w:val="24"/>
            <w:szCs w:val="24"/>
            <w:highlight w:val="yellow"/>
            <w:rPrChange w:id="133" w:author="Azura Liu" w:date="2022-03-23T20:58:00Z">
              <w:rPr>
                <w:rFonts w:asciiTheme="minorEastAsia" w:hAnsiTheme="minorEastAsia"/>
                <w:sz w:val="24"/>
                <w:szCs w:val="24"/>
              </w:rPr>
            </w:rPrChange>
          </w:rPr>
          <w:t>F</w:t>
        </w:r>
        <w:r w:rsidR="00964A98" w:rsidRPr="0042687E">
          <w:rPr>
            <w:rFonts w:asciiTheme="minorEastAsia" w:hAnsiTheme="minorEastAsia"/>
            <w:sz w:val="24"/>
            <w:szCs w:val="24"/>
            <w:highlight w:val="yellow"/>
            <w:vertAlign w:val="subscript"/>
            <w:rPrChange w:id="134" w:author="Azura Liu" w:date="2022-03-23T20:58:00Z">
              <w:rPr>
                <w:rFonts w:asciiTheme="minorEastAsia" w:hAnsiTheme="minorEastAsia"/>
                <w:sz w:val="24"/>
                <w:szCs w:val="24"/>
                <w:vertAlign w:val="subscript"/>
              </w:rPr>
            </w:rPrChange>
          </w:rPr>
          <w:t>d</w:t>
        </w:r>
        <w:proofErr w:type="spellEnd"/>
        <w:r w:rsidR="00964A98" w:rsidRPr="0042687E">
          <w:rPr>
            <w:rFonts w:asciiTheme="minorEastAsia" w:hAnsiTheme="minorEastAsia"/>
            <w:sz w:val="24"/>
            <w:szCs w:val="24"/>
            <w:highlight w:val="yellow"/>
            <w:rPrChange w:id="135" w:author="Azura Liu" w:date="2022-03-23T20:58:00Z">
              <w:rPr>
                <w:rFonts w:asciiTheme="minorEastAsia" w:hAnsiTheme="minorEastAsia"/>
                <w:sz w:val="24"/>
                <w:szCs w:val="24"/>
              </w:rPr>
            </w:rPrChange>
          </w:rPr>
          <w:t xml:space="preserve"> = 119 *k</w:t>
        </w:r>
        <w:r w:rsidR="00964A98" w:rsidRPr="0042687E">
          <w:rPr>
            <w:rFonts w:asciiTheme="minorEastAsia" w:hAnsiTheme="minorEastAsia"/>
            <w:sz w:val="24"/>
            <w:szCs w:val="24"/>
            <w:highlight w:val="yellow"/>
            <w:vertAlign w:val="superscript"/>
            <w:rPrChange w:id="136" w:author="Azura Liu" w:date="2022-03-23T20:58:00Z">
              <w:rPr>
                <w:rFonts w:asciiTheme="minorEastAsia" w:hAnsiTheme="minorEastAsia"/>
                <w:sz w:val="24"/>
                <w:szCs w:val="24"/>
                <w:vertAlign w:val="superscript"/>
              </w:rPr>
            </w:rPrChange>
          </w:rPr>
          <w:t>1.231</w:t>
        </w:r>
        <w:r w:rsidR="00964A98" w:rsidRPr="0042687E">
          <w:rPr>
            <w:rFonts w:asciiTheme="minorEastAsia" w:hAnsiTheme="minorEastAsia"/>
            <w:sz w:val="24"/>
            <w:szCs w:val="24"/>
            <w:highlight w:val="yellow"/>
            <w:rPrChange w:id="137" w:author="Azura Liu" w:date="2022-03-23T20:58:00Z">
              <w:rPr>
                <w:rFonts w:asciiTheme="minorEastAsia" w:hAnsiTheme="minorEastAsia"/>
                <w:sz w:val="24"/>
                <w:szCs w:val="24"/>
              </w:rPr>
            </w:rPrChange>
          </w:rPr>
          <w:t>)</w:t>
        </w:r>
        <w:r w:rsidR="00964A98" w:rsidRPr="0042687E">
          <w:rPr>
            <w:rStyle w:val="xhotkey-layer"/>
            <w:rFonts w:asciiTheme="minorEastAsia" w:hAnsiTheme="minorEastAsia" w:cs="Arial"/>
            <w:sz w:val="24"/>
            <w:szCs w:val="24"/>
            <w:highlight w:val="yellow"/>
            <w:rPrChange w:id="138" w:author="Azura Liu" w:date="2022-03-23T20:58:00Z">
              <w:rPr>
                <w:rStyle w:val="xhotkey-layer"/>
                <w:rFonts w:asciiTheme="minorEastAsia" w:hAnsiTheme="minorEastAsia" w:cs="Arial"/>
                <w:sz w:val="24"/>
                <w:szCs w:val="24"/>
              </w:rPr>
            </w:rPrChange>
          </w:rPr>
          <w:t xml:space="preserve">.  A thermal sensor with two probes, one </w:t>
        </w:r>
      </w:ins>
      <w:ins w:id="139" w:author="Azura Liu" w:date="2022-03-23T20:44:00Z">
        <w:r w:rsidR="001B5F2B" w:rsidRPr="0042687E">
          <w:rPr>
            <w:rStyle w:val="xhotkey-layer"/>
            <w:rFonts w:asciiTheme="minorEastAsia" w:hAnsiTheme="minorEastAsia" w:cs="Arial"/>
            <w:sz w:val="24"/>
            <w:szCs w:val="24"/>
            <w:highlight w:val="yellow"/>
            <w:rPrChange w:id="140" w:author="Azura Liu" w:date="2022-03-23T20:58:00Z">
              <w:rPr>
                <w:rStyle w:val="xhotkey-layer"/>
                <w:rFonts w:asciiTheme="minorEastAsia" w:hAnsiTheme="minorEastAsia" w:cs="Arial"/>
                <w:sz w:val="24"/>
                <w:szCs w:val="24"/>
              </w:rPr>
            </w:rPrChange>
          </w:rPr>
          <w:t xml:space="preserve">electrically </w:t>
        </w:r>
      </w:ins>
      <w:ins w:id="141" w:author="Azura Liu" w:date="2022-03-23T20:36:00Z">
        <w:r w:rsidR="00964A98" w:rsidRPr="0042687E">
          <w:rPr>
            <w:rStyle w:val="xhotkey-layer"/>
            <w:rFonts w:asciiTheme="minorEastAsia" w:hAnsiTheme="minorEastAsia" w:cs="Arial"/>
            <w:sz w:val="24"/>
            <w:szCs w:val="24"/>
            <w:highlight w:val="yellow"/>
            <w:rPrChange w:id="142" w:author="Azura Liu" w:date="2022-03-23T20:58:00Z">
              <w:rPr>
                <w:rStyle w:val="xhotkey-layer"/>
                <w:rFonts w:asciiTheme="minorEastAsia" w:hAnsiTheme="minorEastAsia" w:cs="Arial"/>
                <w:sz w:val="24"/>
                <w:szCs w:val="24"/>
              </w:rPr>
            </w:rPrChange>
          </w:rPr>
          <w:t xml:space="preserve">heated </w:t>
        </w:r>
      </w:ins>
      <w:ins w:id="143" w:author="Azura Liu" w:date="2022-03-23T20:50:00Z">
        <w:r w:rsidR="006E50FF" w:rsidRPr="0042687E">
          <w:rPr>
            <w:rStyle w:val="xhotkey-layer"/>
            <w:rFonts w:asciiTheme="minorEastAsia" w:hAnsiTheme="minorEastAsia" w:cs="Arial"/>
            <w:sz w:val="24"/>
            <w:szCs w:val="24"/>
            <w:highlight w:val="yellow"/>
            <w:rPrChange w:id="144" w:author="Azura Liu" w:date="2022-03-23T20:58:00Z">
              <w:rPr>
                <w:rStyle w:val="xhotkey-layer"/>
                <w:rFonts w:asciiTheme="minorEastAsia" w:hAnsiTheme="minorEastAsia" w:cs="Arial"/>
                <w:sz w:val="24"/>
                <w:szCs w:val="24"/>
              </w:rPr>
            </w:rPrChange>
          </w:rPr>
          <w:t xml:space="preserve">at lower position </w:t>
        </w:r>
      </w:ins>
      <w:ins w:id="145" w:author="Azura Liu" w:date="2022-03-23T20:36:00Z">
        <w:r w:rsidR="00964A98" w:rsidRPr="0042687E">
          <w:rPr>
            <w:rStyle w:val="xhotkey-layer"/>
            <w:rFonts w:asciiTheme="minorEastAsia" w:hAnsiTheme="minorEastAsia" w:cs="Arial"/>
            <w:sz w:val="24"/>
            <w:szCs w:val="24"/>
            <w:highlight w:val="yellow"/>
            <w:rPrChange w:id="146" w:author="Azura Liu" w:date="2022-03-23T20:58:00Z">
              <w:rPr>
                <w:rStyle w:val="xhotkey-layer"/>
                <w:rFonts w:asciiTheme="minorEastAsia" w:hAnsiTheme="minorEastAsia" w:cs="Arial"/>
                <w:sz w:val="24"/>
                <w:szCs w:val="24"/>
              </w:rPr>
            </w:rPrChange>
          </w:rPr>
          <w:t xml:space="preserve">and one </w:t>
        </w:r>
      </w:ins>
      <w:ins w:id="147" w:author="Azura Liu" w:date="2022-03-23T20:50:00Z">
        <w:r w:rsidR="006E50FF" w:rsidRPr="0042687E">
          <w:rPr>
            <w:rStyle w:val="xhotkey-layer"/>
            <w:rFonts w:asciiTheme="minorEastAsia" w:hAnsiTheme="minorEastAsia" w:cs="Arial"/>
            <w:sz w:val="24"/>
            <w:szCs w:val="24"/>
            <w:highlight w:val="yellow"/>
            <w:rPrChange w:id="148" w:author="Azura Liu" w:date="2022-03-23T20:58:00Z">
              <w:rPr>
                <w:rStyle w:val="xhotkey-layer"/>
                <w:rFonts w:asciiTheme="minorEastAsia" w:hAnsiTheme="minorEastAsia" w:cs="Arial"/>
                <w:sz w:val="24"/>
                <w:szCs w:val="24"/>
              </w:rPr>
            </w:rPrChange>
          </w:rPr>
          <w:t>at ambient temperature</w:t>
        </w:r>
        <w:r w:rsidR="00B760F7" w:rsidRPr="0042687E">
          <w:rPr>
            <w:rStyle w:val="xhotkey-layer"/>
            <w:rFonts w:asciiTheme="minorEastAsia" w:hAnsiTheme="minorEastAsia" w:cs="Arial"/>
            <w:sz w:val="24"/>
            <w:szCs w:val="24"/>
            <w:highlight w:val="yellow"/>
            <w:rPrChange w:id="149" w:author="Azura Liu" w:date="2022-03-23T20:58:00Z">
              <w:rPr>
                <w:rStyle w:val="xhotkey-layer"/>
                <w:rFonts w:asciiTheme="minorEastAsia" w:hAnsiTheme="minorEastAsia" w:cs="Arial"/>
                <w:sz w:val="24"/>
                <w:szCs w:val="24"/>
              </w:rPr>
            </w:rPrChange>
          </w:rPr>
          <w:t xml:space="preserve"> at </w:t>
        </w:r>
      </w:ins>
      <w:ins w:id="150" w:author="Azura Liu" w:date="2022-03-23T20:51:00Z">
        <w:r w:rsidR="00B760F7" w:rsidRPr="0042687E">
          <w:rPr>
            <w:rStyle w:val="xhotkey-layer"/>
            <w:rFonts w:asciiTheme="minorEastAsia" w:hAnsiTheme="minorEastAsia" w:cs="Arial"/>
            <w:sz w:val="24"/>
            <w:szCs w:val="24"/>
            <w:highlight w:val="yellow"/>
            <w:rPrChange w:id="151" w:author="Azura Liu" w:date="2022-03-23T20:58:00Z">
              <w:rPr>
                <w:rStyle w:val="xhotkey-layer"/>
                <w:rFonts w:asciiTheme="minorEastAsia" w:hAnsiTheme="minorEastAsia" w:cs="Arial"/>
                <w:sz w:val="24"/>
                <w:szCs w:val="24"/>
              </w:rPr>
            </w:rPrChange>
          </w:rPr>
          <w:t>upper position</w:t>
        </w:r>
      </w:ins>
      <w:ins w:id="152" w:author="Azura Liu" w:date="2022-03-23T20:50:00Z">
        <w:r w:rsidR="006E50FF" w:rsidRPr="0042687E">
          <w:rPr>
            <w:rStyle w:val="xhotkey-layer"/>
            <w:rFonts w:asciiTheme="minorEastAsia" w:hAnsiTheme="minorEastAsia" w:cs="Arial"/>
            <w:sz w:val="24"/>
            <w:szCs w:val="24"/>
            <w:highlight w:val="yellow"/>
            <w:rPrChange w:id="153" w:author="Azura Liu" w:date="2022-03-23T20:58:00Z">
              <w:rPr>
                <w:rStyle w:val="xhotkey-layer"/>
                <w:rFonts w:asciiTheme="minorEastAsia" w:hAnsiTheme="minorEastAsia" w:cs="Arial"/>
                <w:sz w:val="24"/>
                <w:szCs w:val="24"/>
              </w:rPr>
            </w:rPrChange>
          </w:rPr>
          <w:t>,</w:t>
        </w:r>
      </w:ins>
      <w:ins w:id="154" w:author="Azura Liu" w:date="2022-03-23T20:36:00Z">
        <w:r w:rsidR="00964A98" w:rsidRPr="0042687E">
          <w:rPr>
            <w:rStyle w:val="xhotkey-layer"/>
            <w:rFonts w:asciiTheme="minorEastAsia" w:hAnsiTheme="minorEastAsia" w:cs="Arial"/>
            <w:sz w:val="24"/>
            <w:szCs w:val="24"/>
            <w:highlight w:val="yellow"/>
            <w:rPrChange w:id="155" w:author="Azura Liu" w:date="2022-03-23T20:58:00Z">
              <w:rPr>
                <w:rStyle w:val="xhotkey-layer"/>
                <w:rFonts w:asciiTheme="minorEastAsia" w:hAnsiTheme="minorEastAsia" w:cs="Arial"/>
                <w:sz w:val="24"/>
                <w:szCs w:val="24"/>
              </w:rPr>
            </w:rPrChange>
          </w:rPr>
          <w:t xml:space="preserve"> is inserted into </w:t>
        </w:r>
      </w:ins>
      <w:ins w:id="156" w:author="Azura Liu" w:date="2022-03-23T20:37:00Z">
        <w:r w:rsidR="00964A98" w:rsidRPr="0042687E">
          <w:rPr>
            <w:rStyle w:val="xhotkey-layer"/>
            <w:rFonts w:asciiTheme="minorEastAsia" w:hAnsiTheme="minorEastAsia" w:cs="Arial"/>
            <w:sz w:val="24"/>
            <w:szCs w:val="24"/>
            <w:highlight w:val="yellow"/>
            <w:rPrChange w:id="157" w:author="Azura Liu" w:date="2022-03-23T20:58:00Z">
              <w:rPr>
                <w:rStyle w:val="xhotkey-layer"/>
                <w:rFonts w:asciiTheme="minorEastAsia" w:hAnsiTheme="minorEastAsia" w:cs="Arial"/>
                <w:sz w:val="24"/>
                <w:szCs w:val="24"/>
              </w:rPr>
            </w:rPrChange>
          </w:rPr>
          <w:t xml:space="preserve">the sapwood </w:t>
        </w:r>
      </w:ins>
      <w:ins w:id="158" w:author="Azura Liu" w:date="2022-03-23T20:47:00Z">
        <w:r w:rsidR="006E50FF" w:rsidRPr="0042687E">
          <w:rPr>
            <w:rStyle w:val="xhotkey-layer"/>
            <w:rFonts w:asciiTheme="minorEastAsia" w:hAnsiTheme="minorEastAsia" w:cs="Arial"/>
            <w:sz w:val="24"/>
            <w:szCs w:val="24"/>
            <w:highlight w:val="yellow"/>
            <w:rPrChange w:id="159" w:author="Azura Liu" w:date="2022-03-23T20:58:00Z">
              <w:rPr>
                <w:rStyle w:val="xhotkey-layer"/>
                <w:rFonts w:asciiTheme="minorEastAsia" w:hAnsiTheme="minorEastAsia" w:cs="Arial"/>
                <w:sz w:val="24"/>
                <w:szCs w:val="24"/>
              </w:rPr>
            </w:rPrChange>
          </w:rPr>
          <w:t>area</w:t>
        </w:r>
      </w:ins>
      <w:ins w:id="160" w:author="Azura Liu" w:date="2022-03-23T20:37:00Z">
        <w:r w:rsidR="00964A98" w:rsidRPr="0042687E">
          <w:rPr>
            <w:rStyle w:val="xhotkey-layer"/>
            <w:rFonts w:asciiTheme="minorEastAsia" w:hAnsiTheme="minorEastAsia" w:cs="Arial"/>
            <w:sz w:val="24"/>
            <w:szCs w:val="24"/>
            <w:highlight w:val="yellow"/>
            <w:rPrChange w:id="161" w:author="Azura Liu" w:date="2022-03-23T20:58:00Z">
              <w:rPr>
                <w:rStyle w:val="xhotkey-layer"/>
                <w:rFonts w:asciiTheme="minorEastAsia" w:hAnsiTheme="minorEastAsia" w:cs="Arial"/>
                <w:sz w:val="24"/>
                <w:szCs w:val="24"/>
              </w:rPr>
            </w:rPrChange>
          </w:rPr>
          <w:t xml:space="preserve"> of a tree trunk</w:t>
        </w:r>
      </w:ins>
      <w:ins w:id="162" w:author="Azura Liu" w:date="2022-03-23T20:46:00Z">
        <w:r w:rsidR="006E50FF" w:rsidRPr="0042687E">
          <w:rPr>
            <w:rStyle w:val="xhotkey-layer"/>
            <w:rFonts w:asciiTheme="minorEastAsia" w:hAnsiTheme="minorEastAsia" w:cs="Arial"/>
            <w:sz w:val="24"/>
            <w:szCs w:val="24"/>
            <w:highlight w:val="yellow"/>
            <w:rPrChange w:id="163" w:author="Azura Liu" w:date="2022-03-23T20:58:00Z">
              <w:rPr>
                <w:rStyle w:val="xhotkey-layer"/>
                <w:rFonts w:asciiTheme="minorEastAsia" w:hAnsiTheme="minorEastAsia" w:cs="Arial"/>
                <w:sz w:val="24"/>
                <w:szCs w:val="24"/>
              </w:rPr>
            </w:rPrChange>
          </w:rPr>
          <w:t xml:space="preserve"> where water transportation occurs</w:t>
        </w:r>
      </w:ins>
      <w:ins w:id="164" w:author="Azura Liu" w:date="2022-03-23T20:54:00Z">
        <w:r w:rsidR="00B760F7" w:rsidRPr="0042687E">
          <w:rPr>
            <w:rStyle w:val="xhotkey-layer"/>
            <w:rFonts w:asciiTheme="minorEastAsia" w:hAnsiTheme="minorEastAsia" w:cs="Arial"/>
            <w:sz w:val="24"/>
            <w:szCs w:val="24"/>
            <w:highlight w:val="yellow"/>
            <w:rPrChange w:id="165" w:author="Azura Liu" w:date="2022-03-23T20:58:00Z">
              <w:rPr>
                <w:rStyle w:val="xhotkey-layer"/>
                <w:rFonts w:asciiTheme="minorEastAsia" w:hAnsiTheme="minorEastAsia" w:cs="Arial"/>
                <w:sz w:val="24"/>
                <w:szCs w:val="24"/>
              </w:rPr>
            </w:rPrChange>
          </w:rPr>
          <w:t xml:space="preserve"> (</w:t>
        </w:r>
      </w:ins>
      <w:ins w:id="166" w:author="Azura Liu" w:date="2022-03-23T20:59:00Z">
        <w:r w:rsidR="0042687E">
          <w:rPr>
            <w:rStyle w:val="xhotkey-layer"/>
            <w:rFonts w:asciiTheme="minorEastAsia" w:hAnsiTheme="minorEastAsia" w:cs="Arial"/>
            <w:sz w:val="24"/>
            <w:szCs w:val="24"/>
            <w:highlight w:val="yellow"/>
          </w:rPr>
          <w:t>Liu, Urban &amp; Zhao, 2004</w:t>
        </w:r>
      </w:ins>
      <w:ins w:id="167" w:author="Azura Liu" w:date="2022-03-23T20:54:00Z">
        <w:r w:rsidR="00B760F7" w:rsidRPr="0042687E">
          <w:rPr>
            <w:rStyle w:val="xhotkey-layer"/>
            <w:rFonts w:asciiTheme="minorEastAsia" w:hAnsiTheme="minorEastAsia" w:cs="Arial"/>
            <w:sz w:val="24"/>
            <w:szCs w:val="24"/>
            <w:highlight w:val="yellow"/>
            <w:rPrChange w:id="168" w:author="Azura Liu" w:date="2022-03-23T20:58:00Z">
              <w:rPr>
                <w:rStyle w:val="xhotkey-layer"/>
                <w:rFonts w:asciiTheme="minorEastAsia" w:hAnsiTheme="minorEastAsia" w:cs="Arial"/>
                <w:sz w:val="24"/>
                <w:szCs w:val="24"/>
              </w:rPr>
            </w:rPrChange>
          </w:rPr>
          <w:t>)</w:t>
        </w:r>
      </w:ins>
      <w:ins w:id="169" w:author="Azura Liu" w:date="2022-03-23T20:45:00Z">
        <w:r w:rsidR="001B5F2B" w:rsidRPr="0042687E">
          <w:rPr>
            <w:rStyle w:val="xhotkey-layer"/>
            <w:rFonts w:asciiTheme="minorEastAsia" w:hAnsiTheme="minorEastAsia" w:cs="Arial"/>
            <w:sz w:val="24"/>
            <w:szCs w:val="24"/>
            <w:highlight w:val="yellow"/>
            <w:rPrChange w:id="170" w:author="Azura Liu" w:date="2022-03-23T20:58:00Z">
              <w:rPr>
                <w:rStyle w:val="xhotkey-layer"/>
                <w:rFonts w:asciiTheme="minorEastAsia" w:hAnsiTheme="minorEastAsia" w:cs="Arial"/>
                <w:sz w:val="24"/>
                <w:szCs w:val="24"/>
              </w:rPr>
            </w:rPrChange>
          </w:rPr>
          <w:t xml:space="preserve">. </w:t>
        </w:r>
      </w:ins>
      <w:ins w:id="171" w:author="Azura Liu" w:date="2022-03-23T20:51:00Z">
        <w:r w:rsidR="00B760F7" w:rsidRPr="0042687E">
          <w:rPr>
            <w:rStyle w:val="xhotkey-layer"/>
            <w:rFonts w:asciiTheme="minorEastAsia" w:hAnsiTheme="minorEastAsia" w:cs="Arial"/>
            <w:sz w:val="24"/>
            <w:szCs w:val="24"/>
            <w:highlight w:val="yellow"/>
            <w:rPrChange w:id="172" w:author="Azura Liu" w:date="2022-03-23T20:58:00Z">
              <w:rPr>
                <w:rStyle w:val="xhotkey-layer"/>
                <w:rFonts w:asciiTheme="minorEastAsia" w:hAnsiTheme="minorEastAsia" w:cs="Arial"/>
                <w:sz w:val="24"/>
                <w:szCs w:val="24"/>
              </w:rPr>
            </w:rPrChange>
          </w:rPr>
          <w:t xml:space="preserve">Because tree sap flows </w:t>
        </w:r>
      </w:ins>
      <w:ins w:id="173" w:author="Azura Liu" w:date="2022-03-23T20:56:00Z">
        <w:r w:rsidR="0042687E" w:rsidRPr="0042687E">
          <w:rPr>
            <w:rStyle w:val="xhotkey-layer"/>
            <w:rFonts w:asciiTheme="minorEastAsia" w:hAnsiTheme="minorEastAsia" w:cs="Arial"/>
            <w:sz w:val="24"/>
            <w:szCs w:val="24"/>
            <w:highlight w:val="yellow"/>
            <w:rPrChange w:id="174" w:author="Azura Liu" w:date="2022-03-23T20:58:00Z">
              <w:rPr>
                <w:rStyle w:val="xhotkey-layer"/>
                <w:rFonts w:asciiTheme="minorEastAsia" w:hAnsiTheme="minorEastAsia" w:cs="Arial"/>
                <w:sz w:val="24"/>
                <w:szCs w:val="24"/>
              </w:rPr>
            </w:rPrChange>
          </w:rPr>
          <w:t>upward</w:t>
        </w:r>
      </w:ins>
      <w:ins w:id="175" w:author="Azura Liu" w:date="2022-03-23T20:51:00Z">
        <w:r w:rsidR="00B760F7" w:rsidRPr="0042687E">
          <w:rPr>
            <w:rStyle w:val="xhotkey-layer"/>
            <w:rFonts w:asciiTheme="minorEastAsia" w:hAnsiTheme="minorEastAsia" w:cs="Arial"/>
            <w:sz w:val="24"/>
            <w:szCs w:val="24"/>
            <w:highlight w:val="yellow"/>
            <w:rPrChange w:id="176" w:author="Azura Liu" w:date="2022-03-23T20:58:00Z">
              <w:rPr>
                <w:rStyle w:val="xhotkey-layer"/>
                <w:rFonts w:asciiTheme="minorEastAsia" w:hAnsiTheme="minorEastAsia" w:cs="Arial"/>
                <w:sz w:val="24"/>
                <w:szCs w:val="24"/>
              </w:rPr>
            </w:rPrChange>
          </w:rPr>
          <w:t xml:space="preserve">, the </w:t>
        </w:r>
      </w:ins>
      <w:ins w:id="177" w:author="Azura Liu" w:date="2022-03-23T20:52:00Z">
        <w:r w:rsidR="00B760F7" w:rsidRPr="0042687E">
          <w:rPr>
            <w:rStyle w:val="xhotkey-layer"/>
            <w:rFonts w:asciiTheme="minorEastAsia" w:hAnsiTheme="minorEastAsia" w:cs="Arial"/>
            <w:sz w:val="24"/>
            <w:szCs w:val="24"/>
            <w:highlight w:val="yellow"/>
            <w:rPrChange w:id="178" w:author="Azura Liu" w:date="2022-03-23T20:58:00Z">
              <w:rPr>
                <w:rStyle w:val="xhotkey-layer"/>
                <w:rFonts w:asciiTheme="minorEastAsia" w:hAnsiTheme="minorEastAsia" w:cs="Arial"/>
                <w:sz w:val="24"/>
                <w:szCs w:val="24"/>
              </w:rPr>
            </w:rPrChange>
          </w:rPr>
          <w:t>heat dissipated by the lower probe affects the temperature of the upper probe. The temperature differences between the two probes</w:t>
        </w:r>
      </w:ins>
      <w:ins w:id="179" w:author="Azura Liu" w:date="2022-03-23T20:53:00Z">
        <w:r w:rsidR="00B760F7" w:rsidRPr="0042687E">
          <w:rPr>
            <w:rStyle w:val="xhotkey-layer"/>
            <w:rFonts w:asciiTheme="minorEastAsia" w:hAnsiTheme="minorEastAsia" w:cs="Arial"/>
            <w:sz w:val="24"/>
            <w:szCs w:val="24"/>
            <w:highlight w:val="yellow"/>
            <w:rPrChange w:id="180" w:author="Azura Liu" w:date="2022-03-23T20:58:00Z">
              <w:rPr>
                <w:rStyle w:val="xhotkey-layer"/>
                <w:rFonts w:asciiTheme="minorEastAsia" w:hAnsiTheme="minorEastAsia" w:cs="Arial"/>
                <w:sz w:val="24"/>
                <w:szCs w:val="24"/>
              </w:rPr>
            </w:rPrChange>
          </w:rPr>
          <w:t xml:space="preserve"> can </w:t>
        </w:r>
        <w:r w:rsidR="00B760F7" w:rsidRPr="0042687E">
          <w:rPr>
            <w:rStyle w:val="xhotkey-layer"/>
            <w:rFonts w:asciiTheme="minorEastAsia" w:hAnsiTheme="minorEastAsia" w:cs="Arial"/>
            <w:sz w:val="24"/>
            <w:szCs w:val="24"/>
            <w:highlight w:val="yellow"/>
            <w:rPrChange w:id="181" w:author="Azura Liu" w:date="2022-03-23T20:58:00Z">
              <w:rPr>
                <w:rStyle w:val="xhotkey-layer"/>
                <w:rFonts w:asciiTheme="minorEastAsia" w:hAnsiTheme="minorEastAsia" w:cs="Arial"/>
                <w:sz w:val="24"/>
                <w:szCs w:val="24"/>
              </w:rPr>
            </w:rPrChange>
          </w:rPr>
          <w:lastRenderedPageBreak/>
          <w:t>therefore be transformed into sap</w:t>
        </w:r>
      </w:ins>
      <w:ins w:id="182" w:author="Azura Liu" w:date="2022-03-23T20:54:00Z">
        <w:r w:rsidR="00B760F7" w:rsidRPr="0042687E">
          <w:rPr>
            <w:rStyle w:val="xhotkey-layer"/>
            <w:rFonts w:asciiTheme="minorEastAsia" w:hAnsiTheme="minorEastAsia" w:cs="Arial"/>
            <w:sz w:val="24"/>
            <w:szCs w:val="24"/>
            <w:highlight w:val="yellow"/>
            <w:rPrChange w:id="183" w:author="Azura Liu" w:date="2022-03-23T20:58:00Z">
              <w:rPr>
                <w:rStyle w:val="xhotkey-layer"/>
                <w:rFonts w:asciiTheme="minorEastAsia" w:hAnsiTheme="minorEastAsia" w:cs="Arial"/>
                <w:sz w:val="24"/>
                <w:szCs w:val="24"/>
              </w:rPr>
            </w:rPrChange>
          </w:rPr>
          <w:t xml:space="preserve"> flux density</w:t>
        </w:r>
      </w:ins>
      <w:ins w:id="184" w:author="Azura Liu" w:date="2022-03-23T20:56:00Z">
        <w:r w:rsidR="0042687E" w:rsidRPr="0042687E">
          <w:rPr>
            <w:rStyle w:val="xhotkey-layer"/>
            <w:rFonts w:asciiTheme="minorEastAsia" w:hAnsiTheme="minorEastAsia" w:cs="Arial"/>
            <w:sz w:val="24"/>
            <w:szCs w:val="24"/>
            <w:highlight w:val="yellow"/>
            <w:rPrChange w:id="185" w:author="Azura Liu" w:date="2022-03-23T20:58:00Z">
              <w:rPr>
                <w:rStyle w:val="xhotkey-layer"/>
                <w:rFonts w:asciiTheme="minorEastAsia" w:hAnsiTheme="minorEastAsia" w:cs="Arial"/>
                <w:sz w:val="24"/>
                <w:szCs w:val="24"/>
              </w:rPr>
            </w:rPrChange>
          </w:rPr>
          <w:t>, or how much water is passing through xylem.</w:t>
        </w:r>
      </w:ins>
      <w:ins w:id="186" w:author="Azura Liu" w:date="2022-03-23T21:04:00Z">
        <w:r w:rsidR="00A90AEE">
          <w:rPr>
            <w:rStyle w:val="xhotkey-layer"/>
            <w:rFonts w:asciiTheme="minorEastAsia" w:hAnsiTheme="minorEastAsia" w:cs="Arial"/>
            <w:sz w:val="24"/>
            <w:szCs w:val="24"/>
          </w:rPr>
          <w:t xml:space="preserve"> </w:t>
        </w:r>
        <w:r w:rsidR="00A90AEE" w:rsidRPr="00A90AEE">
          <w:rPr>
            <w:rStyle w:val="xhotkey-layer"/>
            <w:rFonts w:asciiTheme="minorEastAsia" w:hAnsiTheme="minorEastAsia" w:cs="Arial"/>
            <w:sz w:val="24"/>
            <w:szCs w:val="24"/>
            <w:highlight w:val="yellow"/>
            <w:rPrChange w:id="187" w:author="Azura Liu" w:date="2022-03-23T21:05:00Z">
              <w:rPr>
                <w:rStyle w:val="xhotkey-layer"/>
                <w:rFonts w:asciiTheme="minorEastAsia" w:hAnsiTheme="minorEastAsia" w:cs="Arial"/>
                <w:sz w:val="24"/>
                <w:szCs w:val="24"/>
              </w:rPr>
            </w:rPrChange>
          </w:rPr>
          <w:t>From the point measurements, we can escalate it to tree</w:t>
        </w:r>
      </w:ins>
      <w:ins w:id="188" w:author="Azura Liu" w:date="2022-03-23T21:05:00Z">
        <w:r w:rsidR="00A90AEE" w:rsidRPr="00A90AEE">
          <w:rPr>
            <w:rStyle w:val="xhotkey-layer"/>
            <w:rFonts w:asciiTheme="minorEastAsia" w:hAnsiTheme="minorEastAsia" w:cs="Arial"/>
            <w:sz w:val="24"/>
            <w:szCs w:val="24"/>
            <w:highlight w:val="yellow"/>
            <w:rPrChange w:id="189" w:author="Azura Liu" w:date="2022-03-23T21:05:00Z">
              <w:rPr>
                <w:rStyle w:val="xhotkey-layer"/>
                <w:rFonts w:asciiTheme="minorEastAsia" w:hAnsiTheme="minorEastAsia" w:cs="Arial"/>
                <w:sz w:val="24"/>
                <w:szCs w:val="24"/>
              </w:rPr>
            </w:rPrChange>
          </w:rPr>
          <w:t>-</w:t>
        </w:r>
      </w:ins>
      <w:ins w:id="190" w:author="Azura Liu" w:date="2022-03-23T21:04:00Z">
        <w:r w:rsidR="00A90AEE" w:rsidRPr="00A90AEE">
          <w:rPr>
            <w:rStyle w:val="xhotkey-layer"/>
            <w:rFonts w:asciiTheme="minorEastAsia" w:hAnsiTheme="minorEastAsia" w:cs="Arial"/>
            <w:sz w:val="24"/>
            <w:szCs w:val="24"/>
            <w:highlight w:val="yellow"/>
            <w:rPrChange w:id="191" w:author="Azura Liu" w:date="2022-03-23T21:05:00Z">
              <w:rPr>
                <w:rStyle w:val="xhotkey-layer"/>
                <w:rFonts w:asciiTheme="minorEastAsia" w:hAnsiTheme="minorEastAsia" w:cs="Arial"/>
                <w:sz w:val="24"/>
                <w:szCs w:val="24"/>
              </w:rPr>
            </w:rPrChange>
          </w:rPr>
          <w:t>level and stand-level transpiration using sapwood-specific area.</w:t>
        </w:r>
      </w:ins>
    </w:p>
    <w:p w14:paraId="12AC3F5D" w14:textId="6C6CBA8F" w:rsidR="00FF1A86" w:rsidRPr="0042687E" w:rsidRDefault="00B27223" w:rsidP="0042687E">
      <w:pPr>
        <w:spacing w:line="480" w:lineRule="auto"/>
        <w:ind w:firstLine="720"/>
        <w:rPr>
          <w:rFonts w:asciiTheme="minorEastAsia" w:hAnsiTheme="minorEastAsia"/>
          <w:sz w:val="24"/>
          <w:szCs w:val="24"/>
        </w:rPr>
      </w:pPr>
      <w:commentRangeStart w:id="192"/>
      <w:ins w:id="193" w:author="Azura Liu" w:date="2022-03-23T20:19:00Z">
        <w:r w:rsidRPr="0069495B">
          <w:rPr>
            <w:rFonts w:asciiTheme="minorEastAsia" w:hAnsiTheme="minorEastAsia" w:cs="Arial"/>
            <w:sz w:val="24"/>
            <w:szCs w:val="24"/>
          </w:rPr>
          <w:t>Water</w:t>
        </w:r>
        <w:commentRangeEnd w:id="192"/>
        <w:r w:rsidRPr="0069495B">
          <w:rPr>
            <w:rStyle w:val="CommentReference"/>
          </w:rPr>
          <w:commentReference w:id="192"/>
        </w:r>
        <w:r w:rsidRPr="0069495B">
          <w:rPr>
            <w:rFonts w:asciiTheme="minorEastAsia" w:hAnsiTheme="minorEastAsia" w:cs="Arial"/>
            <w:sz w:val="24"/>
            <w:szCs w:val="24"/>
          </w:rPr>
          <w:t xml:space="preserve"> moves passively from soil into the atmosphere through the root, xylem, and shoots of trees, carrying necessary nutrients and supports photosynthesis (Sinha, 2004). </w:t>
        </w:r>
      </w:ins>
      <w:r w:rsidR="000D715E" w:rsidRPr="0069495B">
        <w:rPr>
          <w:rFonts w:asciiTheme="minorEastAsia" w:hAnsiTheme="minorEastAsia" w:cs="Arial"/>
          <w:sz w:val="24"/>
          <w:szCs w:val="24"/>
        </w:rPr>
        <w:t>Plant</w:t>
      </w:r>
      <w:r w:rsidR="00E02DA2" w:rsidRPr="0069495B">
        <w:rPr>
          <w:rFonts w:asciiTheme="minorEastAsia" w:hAnsiTheme="minorEastAsia" w:cs="Arial"/>
          <w:sz w:val="24"/>
          <w:szCs w:val="24"/>
        </w:rPr>
        <w:t xml:space="preserve"> transpiration is an integrate part of local and global carbon and hydrological cycle (</w:t>
      </w:r>
      <w:proofErr w:type="spellStart"/>
      <w:r w:rsidR="00E02DA2" w:rsidRPr="0069495B">
        <w:rPr>
          <w:rFonts w:asciiTheme="minorEastAsia" w:hAnsiTheme="minorEastAsia" w:cs="Arial"/>
          <w:sz w:val="24"/>
          <w:szCs w:val="24"/>
        </w:rPr>
        <w:t>Jasechko</w:t>
      </w:r>
      <w:proofErr w:type="spellEnd"/>
      <w:r w:rsidR="00E02DA2" w:rsidRPr="0069495B">
        <w:rPr>
          <w:rFonts w:asciiTheme="minorEastAsia" w:hAnsiTheme="minorEastAsia" w:cs="Arial"/>
          <w:sz w:val="24"/>
          <w:szCs w:val="24"/>
        </w:rPr>
        <w:t xml:space="preserve"> et al., </w:t>
      </w:r>
      <w:r w:rsidR="00535B27" w:rsidRPr="0069495B">
        <w:rPr>
          <w:rFonts w:asciiTheme="minorEastAsia" w:hAnsiTheme="minorEastAsia" w:cs="Arial"/>
          <w:sz w:val="24"/>
          <w:szCs w:val="24"/>
        </w:rPr>
        <w:t>2013</w:t>
      </w:r>
      <w:r w:rsidR="00E02DA2" w:rsidRPr="0069495B">
        <w:rPr>
          <w:rFonts w:asciiTheme="minorEastAsia" w:hAnsiTheme="minorEastAsia" w:cs="Arial"/>
          <w:sz w:val="24"/>
          <w:szCs w:val="24"/>
        </w:rPr>
        <w:t>).</w:t>
      </w:r>
      <w:r w:rsidR="00E02DA2" w:rsidRPr="0069495B">
        <w:rPr>
          <w:rFonts w:asciiTheme="minorEastAsia" w:hAnsiTheme="minorEastAsia" w:cs="Arial"/>
          <w:i/>
          <w:iCs/>
          <w:sz w:val="24"/>
          <w:szCs w:val="24"/>
        </w:rPr>
        <w:t xml:space="preserve"> </w:t>
      </w:r>
      <w:commentRangeStart w:id="194"/>
      <w:commentRangeStart w:id="195"/>
      <w:r w:rsidR="00E02DA2" w:rsidRPr="0069495B">
        <w:rPr>
          <w:rFonts w:asciiTheme="minorEastAsia" w:hAnsiTheme="minorEastAsia"/>
          <w:sz w:val="24"/>
          <w:szCs w:val="24"/>
        </w:rPr>
        <w:t>It</w:t>
      </w:r>
      <w:r w:rsidR="004D092D" w:rsidRPr="0069495B">
        <w:rPr>
          <w:rFonts w:asciiTheme="minorEastAsia" w:hAnsiTheme="minorEastAsia"/>
          <w:sz w:val="24"/>
          <w:szCs w:val="24"/>
        </w:rPr>
        <w:t xml:space="preserve"> </w:t>
      </w:r>
      <w:r w:rsidR="002212A4" w:rsidRPr="0069495B">
        <w:rPr>
          <w:rFonts w:asciiTheme="minorEastAsia" w:hAnsiTheme="minorEastAsia"/>
          <w:sz w:val="24"/>
          <w:szCs w:val="24"/>
        </w:rPr>
        <w:t>responds to</w:t>
      </w:r>
      <w:r w:rsidR="000F1210" w:rsidRPr="0069495B">
        <w:rPr>
          <w:rFonts w:asciiTheme="minorEastAsia" w:hAnsiTheme="minorEastAsia"/>
          <w:sz w:val="24"/>
          <w:szCs w:val="24"/>
        </w:rPr>
        <w:t xml:space="preserve"> both </w:t>
      </w:r>
      <w:r w:rsidR="00FF1A86" w:rsidRPr="0069495B">
        <w:rPr>
          <w:rFonts w:asciiTheme="minorEastAsia" w:hAnsiTheme="minorEastAsia"/>
          <w:sz w:val="24"/>
          <w:szCs w:val="24"/>
        </w:rPr>
        <w:t>biotic and abiotic factors</w:t>
      </w:r>
      <w:ins w:id="196" w:author="Azura Liu" w:date="2022-03-23T17:25:00Z">
        <w:r w:rsidR="00A77C8F">
          <w:rPr>
            <w:rFonts w:asciiTheme="minorEastAsia" w:hAnsiTheme="minorEastAsia"/>
            <w:sz w:val="24"/>
            <w:szCs w:val="24"/>
          </w:rPr>
          <w:t xml:space="preserve"> including individual tree crown architecture, </w:t>
        </w:r>
      </w:ins>
      <w:ins w:id="197" w:author="Azura Liu" w:date="2022-03-23T17:26:00Z">
        <w:r w:rsidR="00332D3D">
          <w:rPr>
            <w:rFonts w:asciiTheme="minorEastAsia" w:hAnsiTheme="minorEastAsia"/>
            <w:sz w:val="24"/>
            <w:szCs w:val="24"/>
          </w:rPr>
          <w:t xml:space="preserve">planting density, </w:t>
        </w:r>
      </w:ins>
      <w:ins w:id="198" w:author="Azura Liu" w:date="2022-03-23T17:31:00Z">
        <w:r w:rsidR="00DB0511">
          <w:rPr>
            <w:rFonts w:asciiTheme="minorEastAsia" w:hAnsiTheme="minorEastAsia"/>
            <w:sz w:val="24"/>
            <w:szCs w:val="24"/>
          </w:rPr>
          <w:t>water content in the air,</w:t>
        </w:r>
      </w:ins>
      <w:ins w:id="199" w:author="Azura Liu" w:date="2022-03-23T17:29:00Z">
        <w:r w:rsidR="00332D3D">
          <w:rPr>
            <w:rFonts w:asciiTheme="minorEastAsia" w:hAnsiTheme="minorEastAsia"/>
            <w:sz w:val="24"/>
            <w:szCs w:val="24"/>
          </w:rPr>
          <w:t xml:space="preserve"> and soil moisture</w:t>
        </w:r>
      </w:ins>
      <w:r w:rsidR="00FF1A86" w:rsidRPr="0069495B">
        <w:rPr>
          <w:rFonts w:asciiTheme="minorEastAsia" w:hAnsiTheme="minorEastAsia"/>
          <w:sz w:val="24"/>
          <w:szCs w:val="24"/>
        </w:rPr>
        <w:t>.</w:t>
      </w:r>
      <w:commentRangeEnd w:id="194"/>
      <w:r w:rsidR="006A036F" w:rsidRPr="0069495B">
        <w:rPr>
          <w:rStyle w:val="CommentReference"/>
        </w:rPr>
        <w:commentReference w:id="194"/>
      </w:r>
      <w:commentRangeEnd w:id="195"/>
      <w:r w:rsidR="00332D3D">
        <w:rPr>
          <w:rStyle w:val="CommentReference"/>
        </w:rPr>
        <w:commentReference w:id="195"/>
      </w:r>
    </w:p>
    <w:p w14:paraId="612459B2" w14:textId="28C92CF3" w:rsidR="00E37F5A" w:rsidRPr="0069495B" w:rsidDel="00DC0504" w:rsidRDefault="00FF1A86" w:rsidP="00E952A0">
      <w:pPr>
        <w:spacing w:line="480" w:lineRule="auto"/>
        <w:ind w:firstLine="720"/>
        <w:rPr>
          <w:del w:id="200" w:author="Azura Liu" w:date="2022-03-22T18:14:00Z"/>
          <w:rFonts w:asciiTheme="minorEastAsia" w:hAnsiTheme="minorEastAsia" w:cs="Arial"/>
          <w:sz w:val="24"/>
          <w:szCs w:val="24"/>
        </w:rPr>
      </w:pPr>
      <w:r w:rsidRPr="0069495B">
        <w:rPr>
          <w:rFonts w:asciiTheme="minorEastAsia" w:hAnsiTheme="minorEastAsia"/>
          <w:sz w:val="24"/>
          <w:szCs w:val="24"/>
        </w:rPr>
        <w:t xml:space="preserve">Transpiration changes with tree characteristics as the conductance of water flow varies with each tree’s morphology and physiology (Kimball, 2007). In this MP, we will test two biotic factors that theoretically affect transpiration: crown architecture and planting density. </w:t>
      </w:r>
      <w:r w:rsidR="00E37F5A" w:rsidRPr="0069495B">
        <w:rPr>
          <w:rFonts w:asciiTheme="minorEastAsia" w:hAnsiTheme="minorEastAsia" w:cs="Arial"/>
          <w:sz w:val="24"/>
          <w:szCs w:val="24"/>
        </w:rPr>
        <w:t xml:space="preserve">Crown architecture, or ideotype, is restricted to consistent morphological </w:t>
      </w:r>
      <w:r w:rsidR="000742AD" w:rsidRPr="0069495B">
        <w:rPr>
          <w:rFonts w:asciiTheme="minorEastAsia" w:hAnsiTheme="minorEastAsia" w:cs="Arial"/>
          <w:sz w:val="24"/>
          <w:szCs w:val="24"/>
        </w:rPr>
        <w:t>expressions</w:t>
      </w:r>
      <w:r w:rsidR="00E37F5A" w:rsidRPr="0069495B">
        <w:rPr>
          <w:rFonts w:asciiTheme="minorEastAsia" w:hAnsiTheme="minorEastAsia" w:cs="Arial"/>
          <w:sz w:val="24"/>
          <w:szCs w:val="24"/>
        </w:rPr>
        <w:t xml:space="preserve"> including crown size, density, branching patterns, angle of leaves relative to each other, etc. (</w:t>
      </w:r>
      <w:proofErr w:type="spellStart"/>
      <w:r w:rsidR="00E37F5A" w:rsidRPr="0069495B">
        <w:rPr>
          <w:rFonts w:asciiTheme="minorEastAsia" w:hAnsiTheme="minorEastAsia" w:cs="Arial"/>
          <w:sz w:val="24"/>
          <w:szCs w:val="24"/>
        </w:rPr>
        <w:t>Dickmann</w:t>
      </w:r>
      <w:proofErr w:type="spellEnd"/>
      <w:r w:rsidR="00E37F5A" w:rsidRPr="0069495B">
        <w:rPr>
          <w:rFonts w:asciiTheme="minorEastAsia" w:hAnsiTheme="minorEastAsia" w:cs="Arial"/>
          <w:sz w:val="24"/>
          <w:szCs w:val="24"/>
        </w:rPr>
        <w:t>, 1985; Martin, Johnsen, &amp; White, 2001).</w:t>
      </w:r>
      <w:r w:rsidR="000742AD" w:rsidRPr="0069495B">
        <w:rPr>
          <w:rFonts w:asciiTheme="minorEastAsia" w:hAnsiTheme="minorEastAsia" w:cs="Arial"/>
          <w:sz w:val="24"/>
          <w:szCs w:val="24"/>
        </w:rPr>
        <w:t xml:space="preserve"> Although it is innate with a tree’s genetic entry, the traits can be influenced by environmental factors (</w:t>
      </w:r>
      <w:proofErr w:type="spellStart"/>
      <w:r w:rsidR="000742AD" w:rsidRPr="0069495B">
        <w:rPr>
          <w:rFonts w:asciiTheme="minorEastAsia" w:hAnsiTheme="minorEastAsia" w:cs="Arial"/>
          <w:sz w:val="24"/>
          <w:szCs w:val="24"/>
        </w:rPr>
        <w:t>Carbaugh</w:t>
      </w:r>
      <w:proofErr w:type="spellEnd"/>
      <w:r w:rsidR="000742AD" w:rsidRPr="0069495B">
        <w:rPr>
          <w:rFonts w:asciiTheme="minorEastAsia" w:hAnsiTheme="minorEastAsia" w:cs="Arial"/>
          <w:sz w:val="24"/>
          <w:szCs w:val="24"/>
        </w:rPr>
        <w:t xml:space="preserve">, 2015). </w:t>
      </w:r>
      <w:r w:rsidRPr="0069495B">
        <w:rPr>
          <w:rFonts w:asciiTheme="minorEastAsia" w:hAnsiTheme="minorEastAsia" w:cs="Arial"/>
          <w:sz w:val="24"/>
          <w:szCs w:val="24"/>
        </w:rPr>
        <w:t xml:space="preserve">Crown </w:t>
      </w:r>
      <w:r w:rsidR="00E37F5A" w:rsidRPr="0069495B">
        <w:rPr>
          <w:rFonts w:asciiTheme="minorEastAsia" w:hAnsiTheme="minorEastAsia" w:cs="Arial"/>
          <w:sz w:val="24"/>
          <w:szCs w:val="24"/>
        </w:rPr>
        <w:t>ideotype</w:t>
      </w:r>
      <w:r w:rsidRPr="0069495B">
        <w:rPr>
          <w:rFonts w:asciiTheme="minorEastAsia" w:hAnsiTheme="minorEastAsia" w:cs="Arial"/>
          <w:sz w:val="24"/>
          <w:szCs w:val="24"/>
        </w:rPr>
        <w:t xml:space="preserve"> largely defines leaf area, an important measure of plant growth and productivity as it determines light interception and transpiration (</w:t>
      </w:r>
      <w:proofErr w:type="spellStart"/>
      <w:r w:rsidRPr="0069495B">
        <w:rPr>
          <w:rFonts w:asciiTheme="minorEastAsia" w:hAnsiTheme="minorEastAsia" w:cs="Arial"/>
          <w:sz w:val="24"/>
          <w:szCs w:val="24"/>
        </w:rPr>
        <w:t>Vose</w:t>
      </w:r>
      <w:proofErr w:type="spellEnd"/>
      <w:r w:rsidRPr="0069495B">
        <w:rPr>
          <w:rFonts w:asciiTheme="minorEastAsia" w:hAnsiTheme="minorEastAsia" w:cs="Arial"/>
          <w:sz w:val="24"/>
          <w:szCs w:val="24"/>
        </w:rPr>
        <w:t xml:space="preserve"> &amp; Allen, 1988</w:t>
      </w:r>
      <w:r w:rsidR="00CB70E3" w:rsidRPr="0069495B">
        <w:rPr>
          <w:rFonts w:asciiTheme="minorEastAsia" w:hAnsiTheme="minorEastAsia" w:cs="Arial"/>
          <w:sz w:val="24"/>
          <w:szCs w:val="24"/>
        </w:rPr>
        <w:t>; Wright et al., 2004</w:t>
      </w:r>
      <w:r w:rsidRPr="0069495B">
        <w:rPr>
          <w:rFonts w:asciiTheme="minorEastAsia" w:hAnsiTheme="minorEastAsia" w:cs="Arial"/>
          <w:sz w:val="24"/>
          <w:szCs w:val="24"/>
        </w:rPr>
        <w:t>).</w:t>
      </w:r>
      <w:r w:rsidR="00594F30" w:rsidRPr="0069495B">
        <w:rPr>
          <w:rFonts w:asciiTheme="minorEastAsia" w:hAnsiTheme="minorEastAsia" w:cs="Arial"/>
          <w:sz w:val="24"/>
          <w:szCs w:val="24"/>
        </w:rPr>
        <w:t xml:space="preserve"> </w:t>
      </w:r>
      <w:commentRangeStart w:id="201"/>
      <w:del w:id="202" w:author="Azura Liu" w:date="2022-03-22T17:50:00Z">
        <w:r w:rsidR="000742AD" w:rsidRPr="0069495B" w:rsidDel="00C71E3E">
          <w:rPr>
            <w:rFonts w:asciiTheme="minorEastAsia" w:hAnsiTheme="minorEastAsia" w:cs="Arial"/>
            <w:sz w:val="24"/>
            <w:szCs w:val="24"/>
          </w:rPr>
          <w:delText>C</w:delText>
        </w:r>
        <w:r w:rsidR="00E952A0" w:rsidRPr="0069495B" w:rsidDel="00C71E3E">
          <w:rPr>
            <w:rFonts w:asciiTheme="minorEastAsia" w:hAnsiTheme="minorEastAsia" w:cs="Arial"/>
            <w:sz w:val="24"/>
            <w:szCs w:val="24"/>
          </w:rPr>
          <w:delText xml:space="preserve">rown ideotypes with </w:delText>
        </w:r>
        <w:r w:rsidR="00594F30" w:rsidRPr="0069495B" w:rsidDel="00C71E3E">
          <w:rPr>
            <w:rFonts w:asciiTheme="minorEastAsia" w:hAnsiTheme="minorEastAsia" w:cs="Arial"/>
            <w:sz w:val="24"/>
            <w:szCs w:val="24"/>
          </w:rPr>
          <w:delText xml:space="preserve">higher leaf area </w:delText>
        </w:r>
        <w:r w:rsidR="00E952A0" w:rsidRPr="0069495B" w:rsidDel="00C71E3E">
          <w:rPr>
            <w:rFonts w:asciiTheme="minorEastAsia" w:hAnsiTheme="minorEastAsia" w:cs="Arial"/>
            <w:sz w:val="24"/>
            <w:szCs w:val="24"/>
          </w:rPr>
          <w:delText>imply</w:delText>
        </w:r>
        <w:r w:rsidR="00594F30" w:rsidRPr="0069495B" w:rsidDel="00C71E3E">
          <w:rPr>
            <w:rFonts w:asciiTheme="minorEastAsia" w:hAnsiTheme="minorEastAsia" w:cs="Arial"/>
            <w:sz w:val="24"/>
            <w:szCs w:val="24"/>
          </w:rPr>
          <w:delText xml:space="preserve"> rapid carbon sequestration,</w:delText>
        </w:r>
        <w:r w:rsidR="000742AD" w:rsidRPr="0069495B" w:rsidDel="00C71E3E">
          <w:rPr>
            <w:rFonts w:asciiTheme="minorEastAsia" w:hAnsiTheme="minorEastAsia" w:cs="Arial"/>
            <w:sz w:val="24"/>
            <w:szCs w:val="24"/>
          </w:rPr>
          <w:delText xml:space="preserve"> however,</w:delText>
        </w:r>
        <w:r w:rsidR="00594F30" w:rsidRPr="0069495B" w:rsidDel="00C71E3E">
          <w:rPr>
            <w:rFonts w:asciiTheme="minorEastAsia" w:hAnsiTheme="minorEastAsia" w:cs="Arial"/>
            <w:sz w:val="24"/>
            <w:szCs w:val="24"/>
          </w:rPr>
          <w:delText xml:space="preserve"> it is accompanied by significant water loss </w:delText>
        </w:r>
        <w:r w:rsidR="00E952A0" w:rsidRPr="0069495B" w:rsidDel="00C71E3E">
          <w:rPr>
            <w:rFonts w:asciiTheme="minorEastAsia" w:hAnsiTheme="minorEastAsia" w:cs="Arial"/>
            <w:sz w:val="24"/>
            <w:szCs w:val="24"/>
          </w:rPr>
          <w:delText xml:space="preserve">that </w:delText>
        </w:r>
        <w:r w:rsidR="008A29DF" w:rsidRPr="0069495B" w:rsidDel="00C71E3E">
          <w:rPr>
            <w:rFonts w:asciiTheme="minorEastAsia" w:hAnsiTheme="minorEastAsia" w:cs="Arial"/>
            <w:sz w:val="24"/>
            <w:szCs w:val="24"/>
          </w:rPr>
          <w:delText>introduces</w:delText>
        </w:r>
        <w:r w:rsidR="00E952A0" w:rsidRPr="0069495B" w:rsidDel="00C71E3E">
          <w:rPr>
            <w:rFonts w:asciiTheme="minorEastAsia" w:hAnsiTheme="minorEastAsia" w:cs="Arial"/>
            <w:sz w:val="24"/>
            <w:szCs w:val="24"/>
          </w:rPr>
          <w:delText xml:space="preserve"> </w:delText>
        </w:r>
        <w:r w:rsidR="008A29DF" w:rsidRPr="0069495B" w:rsidDel="00C71E3E">
          <w:rPr>
            <w:rFonts w:asciiTheme="minorEastAsia" w:hAnsiTheme="minorEastAsia" w:cs="Arial"/>
            <w:sz w:val="24"/>
            <w:szCs w:val="24"/>
          </w:rPr>
          <w:delText>additional stress</w:delText>
        </w:r>
        <w:r w:rsidR="00594F30" w:rsidRPr="0069495B" w:rsidDel="00C71E3E">
          <w:rPr>
            <w:rFonts w:asciiTheme="minorEastAsia" w:hAnsiTheme="minorEastAsia" w:cs="Arial"/>
            <w:sz w:val="24"/>
            <w:szCs w:val="24"/>
          </w:rPr>
          <w:delText xml:space="preserve"> (Hubbard, Hakemada, &amp; Ferraz, 2015).</w:delText>
        </w:r>
        <w:commentRangeEnd w:id="201"/>
        <w:r w:rsidR="001C6C57" w:rsidRPr="0069495B" w:rsidDel="00C71E3E">
          <w:rPr>
            <w:rStyle w:val="CommentReference"/>
          </w:rPr>
          <w:commentReference w:id="201"/>
        </w:r>
        <w:r w:rsidR="00CB70E3" w:rsidRPr="0069495B" w:rsidDel="00C71E3E">
          <w:rPr>
            <w:rFonts w:asciiTheme="minorEastAsia" w:hAnsiTheme="minorEastAsia" w:cs="Arial"/>
            <w:sz w:val="24"/>
            <w:szCs w:val="24"/>
          </w:rPr>
          <w:delText xml:space="preserve"> </w:delText>
        </w:r>
        <w:commentRangeStart w:id="203"/>
        <w:r w:rsidR="005E1174" w:rsidRPr="0069495B" w:rsidDel="00C71E3E">
          <w:rPr>
            <w:rFonts w:asciiTheme="minorEastAsia" w:hAnsiTheme="minorEastAsia" w:cs="Arial"/>
            <w:sz w:val="24"/>
            <w:szCs w:val="24"/>
          </w:rPr>
          <w:delText xml:space="preserve">Here in this MP, </w:delText>
        </w:r>
        <w:r w:rsidR="000742AD" w:rsidRPr="0069495B" w:rsidDel="00C71E3E">
          <w:rPr>
            <w:rFonts w:asciiTheme="minorEastAsia" w:hAnsiTheme="minorEastAsia" w:cs="Arial"/>
            <w:sz w:val="24"/>
            <w:szCs w:val="24"/>
          </w:rPr>
          <w:delText xml:space="preserve">four </w:delText>
        </w:r>
        <w:r w:rsidR="005E1174" w:rsidRPr="0069495B" w:rsidDel="00C71E3E">
          <w:rPr>
            <w:rFonts w:asciiTheme="minorEastAsia" w:hAnsiTheme="minorEastAsia" w:cs="Arial"/>
            <w:sz w:val="24"/>
            <w:szCs w:val="24"/>
          </w:rPr>
          <w:delText>genetic entries</w:delText>
        </w:r>
        <w:r w:rsidR="000742AD" w:rsidRPr="0069495B" w:rsidDel="00C71E3E">
          <w:rPr>
            <w:rFonts w:asciiTheme="minorEastAsia" w:hAnsiTheme="minorEastAsia" w:cs="Arial"/>
            <w:sz w:val="24"/>
            <w:szCs w:val="24"/>
          </w:rPr>
          <w:delText xml:space="preserve"> are </w:delText>
        </w:r>
        <w:r w:rsidR="00DC2827" w:rsidRPr="0069495B" w:rsidDel="00C71E3E">
          <w:rPr>
            <w:rFonts w:asciiTheme="minorEastAsia" w:hAnsiTheme="minorEastAsia" w:cs="Arial"/>
            <w:sz w:val="24"/>
            <w:szCs w:val="24"/>
          </w:rPr>
          <w:delText>chosen</w:delText>
        </w:r>
        <w:r w:rsidR="000742AD" w:rsidRPr="0069495B" w:rsidDel="00C71E3E">
          <w:rPr>
            <w:rFonts w:asciiTheme="minorEastAsia" w:hAnsiTheme="minorEastAsia" w:cs="Arial"/>
            <w:sz w:val="24"/>
            <w:szCs w:val="24"/>
          </w:rPr>
          <w:delText xml:space="preserve"> to </w:delText>
        </w:r>
        <w:r w:rsidR="00DC2827" w:rsidRPr="0069495B" w:rsidDel="00C71E3E">
          <w:rPr>
            <w:rFonts w:asciiTheme="minorEastAsia" w:hAnsiTheme="minorEastAsia" w:cs="Arial"/>
            <w:sz w:val="24"/>
            <w:szCs w:val="24"/>
          </w:rPr>
          <w:delText>represent</w:delText>
        </w:r>
        <w:r w:rsidR="000742AD" w:rsidRPr="0069495B" w:rsidDel="00C71E3E">
          <w:rPr>
            <w:rFonts w:asciiTheme="minorEastAsia" w:hAnsiTheme="minorEastAsia" w:cs="Arial"/>
            <w:sz w:val="24"/>
            <w:szCs w:val="24"/>
          </w:rPr>
          <w:delText xml:space="preserve"> different crown architectures</w:delText>
        </w:r>
        <w:r w:rsidR="005E1174" w:rsidRPr="0069495B" w:rsidDel="00C71E3E">
          <w:rPr>
            <w:rFonts w:asciiTheme="minorEastAsia" w:hAnsiTheme="minorEastAsia" w:cs="Arial"/>
            <w:sz w:val="24"/>
            <w:szCs w:val="24"/>
          </w:rPr>
          <w:delText>.</w:delText>
        </w:r>
        <w:commentRangeEnd w:id="203"/>
        <w:r w:rsidR="001C6C57" w:rsidRPr="0069495B" w:rsidDel="00C71E3E">
          <w:rPr>
            <w:rStyle w:val="CommentReference"/>
          </w:rPr>
          <w:commentReference w:id="203"/>
        </w:r>
        <w:r w:rsidR="005E1174" w:rsidRPr="0069495B" w:rsidDel="00C71E3E">
          <w:rPr>
            <w:rFonts w:asciiTheme="minorEastAsia" w:hAnsiTheme="minorEastAsia" w:cs="Arial"/>
            <w:sz w:val="24"/>
            <w:szCs w:val="24"/>
          </w:rPr>
          <w:delText xml:space="preserve"> </w:delText>
        </w:r>
      </w:del>
    </w:p>
    <w:p w14:paraId="3A26DB3F" w14:textId="60769543" w:rsidR="00FF1A86" w:rsidRPr="0069495B" w:rsidRDefault="00FF1A86" w:rsidP="00DC0504">
      <w:pPr>
        <w:spacing w:line="480" w:lineRule="auto"/>
        <w:ind w:firstLine="720"/>
        <w:rPr>
          <w:rFonts w:asciiTheme="minorEastAsia" w:hAnsiTheme="minorEastAsia" w:cs="Arial"/>
          <w:sz w:val="24"/>
          <w:szCs w:val="24"/>
        </w:rPr>
      </w:pPr>
      <w:r w:rsidRPr="0069495B">
        <w:rPr>
          <w:rFonts w:asciiTheme="minorEastAsia" w:hAnsiTheme="minorEastAsia" w:cs="Arial"/>
          <w:sz w:val="24"/>
          <w:szCs w:val="24"/>
        </w:rPr>
        <w:t xml:space="preserve">Spacing is a common silvicultural practice </w:t>
      </w:r>
      <w:r w:rsidR="004636DB" w:rsidRPr="0069495B">
        <w:rPr>
          <w:rFonts w:asciiTheme="minorEastAsia" w:hAnsiTheme="minorEastAsia" w:cs="Arial"/>
          <w:sz w:val="24"/>
          <w:szCs w:val="24"/>
        </w:rPr>
        <w:t>to meet various management objectives</w:t>
      </w:r>
      <w:r w:rsidRPr="0069495B">
        <w:rPr>
          <w:rFonts w:asciiTheme="minorEastAsia" w:hAnsiTheme="minorEastAsia" w:cs="Arial"/>
          <w:sz w:val="24"/>
          <w:szCs w:val="24"/>
        </w:rPr>
        <w:t>.</w:t>
      </w:r>
      <w:r w:rsidR="00E37F5A" w:rsidRPr="0069495B">
        <w:rPr>
          <w:rFonts w:asciiTheme="minorEastAsia" w:hAnsiTheme="minorEastAsia" w:cs="Arial"/>
          <w:sz w:val="24"/>
          <w:szCs w:val="24"/>
        </w:rPr>
        <w:t xml:space="preserve"> Spacing regimes </w:t>
      </w:r>
      <w:r w:rsidR="00CB70E3" w:rsidRPr="0069495B">
        <w:rPr>
          <w:rFonts w:asciiTheme="minorEastAsia" w:hAnsiTheme="minorEastAsia" w:cs="Arial"/>
          <w:sz w:val="24"/>
          <w:szCs w:val="24"/>
        </w:rPr>
        <w:t xml:space="preserve">affect transpiration by </w:t>
      </w:r>
      <w:r w:rsidR="008A29DF" w:rsidRPr="0069495B">
        <w:rPr>
          <w:rFonts w:asciiTheme="minorEastAsia" w:hAnsiTheme="minorEastAsia" w:cs="Arial"/>
          <w:sz w:val="24"/>
          <w:szCs w:val="24"/>
        </w:rPr>
        <w:t>manipulating</w:t>
      </w:r>
      <w:r w:rsidR="00CB70E3" w:rsidRPr="0069495B">
        <w:rPr>
          <w:rFonts w:asciiTheme="minorEastAsia" w:hAnsiTheme="minorEastAsia" w:cs="Arial"/>
          <w:sz w:val="24"/>
          <w:szCs w:val="24"/>
        </w:rPr>
        <w:t xml:space="preserve"> the</w:t>
      </w:r>
      <w:r w:rsidR="00E37F5A" w:rsidRPr="0069495B">
        <w:rPr>
          <w:rFonts w:asciiTheme="minorEastAsia" w:hAnsiTheme="minorEastAsia" w:cs="Arial"/>
          <w:sz w:val="24"/>
          <w:szCs w:val="24"/>
        </w:rPr>
        <w:t xml:space="preserve"> </w:t>
      </w:r>
      <w:r w:rsidR="00E37F5A" w:rsidRPr="0069495B">
        <w:rPr>
          <w:rFonts w:asciiTheme="minorEastAsia" w:hAnsiTheme="minorEastAsia" w:cs="Arial"/>
          <w:sz w:val="24"/>
          <w:szCs w:val="24"/>
        </w:rPr>
        <w:lastRenderedPageBreak/>
        <w:t>interactions between</w:t>
      </w:r>
      <w:r w:rsidR="00CB70E3" w:rsidRPr="0069495B">
        <w:rPr>
          <w:rFonts w:asciiTheme="minorEastAsia" w:hAnsiTheme="minorEastAsia" w:cs="Arial"/>
          <w:sz w:val="24"/>
          <w:szCs w:val="24"/>
        </w:rPr>
        <w:t xml:space="preserve"> trees</w:t>
      </w:r>
      <w:r w:rsidR="00E37F5A" w:rsidRPr="0069495B">
        <w:rPr>
          <w:rFonts w:asciiTheme="minorEastAsia" w:hAnsiTheme="minorEastAsia" w:cs="Arial"/>
          <w:sz w:val="24"/>
          <w:szCs w:val="24"/>
        </w:rPr>
        <w:t>.</w:t>
      </w:r>
      <w:r w:rsidRPr="0069495B">
        <w:rPr>
          <w:rFonts w:asciiTheme="minorEastAsia" w:hAnsiTheme="minorEastAsia" w:cs="Arial"/>
          <w:sz w:val="24"/>
          <w:szCs w:val="24"/>
        </w:rPr>
        <w:t xml:space="preserve"> </w:t>
      </w:r>
      <w:r w:rsidR="00CB70E3" w:rsidRPr="0069495B">
        <w:rPr>
          <w:rFonts w:asciiTheme="minorEastAsia" w:hAnsiTheme="minorEastAsia" w:cs="Arial"/>
          <w:sz w:val="24"/>
          <w:szCs w:val="24"/>
        </w:rPr>
        <w:t>High planting density promotes competition</w:t>
      </w:r>
      <w:r w:rsidR="00594F30" w:rsidRPr="0069495B">
        <w:rPr>
          <w:rFonts w:asciiTheme="minorEastAsia" w:hAnsiTheme="minorEastAsia" w:cs="Arial"/>
          <w:sz w:val="24"/>
          <w:szCs w:val="24"/>
        </w:rPr>
        <w:t xml:space="preserve"> and reduces individual tree sizes (Carlson et al., 2009; Harms, Whitesell, &amp; </w:t>
      </w:r>
      <w:proofErr w:type="spellStart"/>
      <w:r w:rsidR="00594F30" w:rsidRPr="0069495B">
        <w:rPr>
          <w:rFonts w:asciiTheme="minorEastAsia" w:hAnsiTheme="minorEastAsia" w:cs="Arial"/>
          <w:sz w:val="24"/>
          <w:szCs w:val="24"/>
        </w:rPr>
        <w:t>DeBell</w:t>
      </w:r>
      <w:proofErr w:type="spellEnd"/>
      <w:r w:rsidR="00594F30" w:rsidRPr="0069495B">
        <w:rPr>
          <w:rFonts w:asciiTheme="minorEastAsia" w:hAnsiTheme="minorEastAsia" w:cs="Arial"/>
          <w:sz w:val="24"/>
          <w:szCs w:val="24"/>
        </w:rPr>
        <w:t>, 2000),</w:t>
      </w:r>
      <w:r w:rsidR="00CB70E3" w:rsidRPr="0069495B">
        <w:rPr>
          <w:rFonts w:asciiTheme="minorEastAsia" w:hAnsiTheme="minorEastAsia" w:cs="Arial"/>
          <w:sz w:val="24"/>
          <w:szCs w:val="24"/>
        </w:rPr>
        <w:t xml:space="preserve"> </w:t>
      </w:r>
      <w:r w:rsidR="00594F30" w:rsidRPr="0069495B">
        <w:rPr>
          <w:rFonts w:asciiTheme="minorEastAsia" w:hAnsiTheme="minorEastAsia" w:cs="Arial"/>
          <w:sz w:val="24"/>
          <w:szCs w:val="24"/>
        </w:rPr>
        <w:t>thus</w:t>
      </w:r>
      <w:r w:rsidR="00CB70E3" w:rsidRPr="0069495B">
        <w:rPr>
          <w:rFonts w:asciiTheme="minorEastAsia" w:hAnsiTheme="minorEastAsia" w:cs="Arial"/>
          <w:sz w:val="24"/>
          <w:szCs w:val="24"/>
        </w:rPr>
        <w:t xml:space="preserve"> encourages narrow crown </w:t>
      </w:r>
      <w:r w:rsidR="005E1174" w:rsidRPr="0069495B">
        <w:rPr>
          <w:rFonts w:asciiTheme="minorEastAsia" w:hAnsiTheme="minorEastAsia" w:cs="Arial"/>
          <w:sz w:val="24"/>
          <w:szCs w:val="24"/>
        </w:rPr>
        <w:t>development</w:t>
      </w:r>
      <w:r w:rsidR="00594F30" w:rsidRPr="0069495B">
        <w:rPr>
          <w:rFonts w:asciiTheme="minorEastAsia" w:hAnsiTheme="minorEastAsia" w:cs="Arial"/>
          <w:sz w:val="24"/>
          <w:szCs w:val="24"/>
        </w:rPr>
        <w:t>—vice versa for low planting density</w:t>
      </w:r>
      <w:r w:rsidR="00CB70E3" w:rsidRPr="0069495B">
        <w:rPr>
          <w:rFonts w:asciiTheme="minorEastAsia" w:hAnsiTheme="minorEastAsia" w:cs="Arial"/>
          <w:sz w:val="24"/>
          <w:szCs w:val="24"/>
        </w:rPr>
        <w:t xml:space="preserve">. </w:t>
      </w:r>
      <w:r w:rsidR="004636DB" w:rsidRPr="0069495B">
        <w:rPr>
          <w:rFonts w:asciiTheme="minorEastAsia" w:hAnsiTheme="minorEastAsia" w:cs="Arial"/>
          <w:sz w:val="24"/>
          <w:szCs w:val="24"/>
        </w:rPr>
        <w:t>Past study has proven that l</w:t>
      </w:r>
      <w:r w:rsidRPr="0069495B">
        <w:rPr>
          <w:rFonts w:asciiTheme="minorEastAsia" w:hAnsiTheme="minorEastAsia" w:cs="Arial"/>
          <w:sz w:val="24"/>
          <w:szCs w:val="24"/>
        </w:rPr>
        <w:t xml:space="preserve">ow planting density </w:t>
      </w:r>
      <w:r w:rsidR="005E1174" w:rsidRPr="0069495B">
        <w:rPr>
          <w:rFonts w:asciiTheme="minorEastAsia" w:hAnsiTheme="minorEastAsia" w:cs="Arial"/>
          <w:sz w:val="24"/>
          <w:szCs w:val="24"/>
        </w:rPr>
        <w:t xml:space="preserve">of </w:t>
      </w:r>
      <w:r w:rsidR="005E1174" w:rsidRPr="0069495B">
        <w:rPr>
          <w:rFonts w:asciiTheme="minorEastAsia" w:hAnsiTheme="minorEastAsia" w:cs="Arial"/>
          <w:i/>
          <w:iCs/>
          <w:sz w:val="24"/>
          <w:szCs w:val="24"/>
        </w:rPr>
        <w:t xml:space="preserve">P. </w:t>
      </w:r>
      <w:proofErr w:type="spellStart"/>
      <w:r w:rsidR="005E1174" w:rsidRPr="0069495B">
        <w:rPr>
          <w:rFonts w:asciiTheme="minorEastAsia" w:hAnsiTheme="minorEastAsia" w:cs="Arial"/>
          <w:i/>
          <w:iCs/>
          <w:sz w:val="24"/>
          <w:szCs w:val="24"/>
        </w:rPr>
        <w:t>taeda</w:t>
      </w:r>
      <w:proofErr w:type="spellEnd"/>
      <w:r w:rsidR="005E1174" w:rsidRPr="0069495B">
        <w:rPr>
          <w:rFonts w:asciiTheme="minorEastAsia" w:hAnsiTheme="minorEastAsia" w:cs="Arial"/>
          <w:sz w:val="24"/>
          <w:szCs w:val="24"/>
        </w:rPr>
        <w:t xml:space="preserve"> </w:t>
      </w:r>
      <w:r w:rsidRPr="0069495B">
        <w:rPr>
          <w:rFonts w:asciiTheme="minorEastAsia" w:hAnsiTheme="minorEastAsia" w:cs="Arial"/>
          <w:sz w:val="24"/>
          <w:szCs w:val="24"/>
        </w:rPr>
        <w:t>yields greater diameter branches and stem, foliage and branch biomass, leaf area and canopy density, longer-lived crown, lower height to live crown and lower foliage to branch mass ratio comparing to high planting density (</w:t>
      </w:r>
      <w:proofErr w:type="spellStart"/>
      <w:r w:rsidRPr="0069495B">
        <w:rPr>
          <w:rFonts w:asciiTheme="minorEastAsia" w:hAnsiTheme="minorEastAsia" w:cs="Arial"/>
          <w:sz w:val="24"/>
          <w:szCs w:val="24"/>
        </w:rPr>
        <w:t>Albaught</w:t>
      </w:r>
      <w:proofErr w:type="spellEnd"/>
      <w:r w:rsidRPr="0069495B">
        <w:rPr>
          <w:rFonts w:asciiTheme="minorEastAsia" w:hAnsiTheme="minorEastAsia" w:cs="Arial"/>
          <w:sz w:val="24"/>
          <w:szCs w:val="24"/>
        </w:rPr>
        <w:t xml:space="preserve"> et al., 2019; Akers et al., 2012)</w:t>
      </w:r>
      <w:r w:rsidR="00D046DE" w:rsidRPr="0069495B">
        <w:rPr>
          <w:rFonts w:asciiTheme="minorEastAsia" w:hAnsiTheme="minorEastAsia" w:cs="Arial"/>
          <w:sz w:val="24"/>
          <w:szCs w:val="24"/>
        </w:rPr>
        <w:t>.</w:t>
      </w:r>
      <w:r w:rsidR="005E1174" w:rsidRPr="0069495B">
        <w:rPr>
          <w:rFonts w:asciiTheme="minorEastAsia" w:hAnsiTheme="minorEastAsia" w:cs="Arial"/>
          <w:sz w:val="24"/>
          <w:szCs w:val="24"/>
        </w:rPr>
        <w:t xml:space="preserve"> </w:t>
      </w:r>
      <w:bookmarkStart w:id="204" w:name="_Hlk98864032"/>
      <w:commentRangeStart w:id="205"/>
      <w:del w:id="206" w:author="Azura Liu" w:date="2022-03-22T18:15:00Z">
        <w:r w:rsidR="005E1174" w:rsidRPr="0069495B" w:rsidDel="00DC0504">
          <w:rPr>
            <w:rFonts w:asciiTheme="minorEastAsia" w:hAnsiTheme="minorEastAsia" w:cs="Arial"/>
            <w:sz w:val="24"/>
            <w:szCs w:val="24"/>
          </w:rPr>
          <w:delText>We are interested in how water costs might differ for each ideotype and planting density, along with their interactions.</w:delText>
        </w:r>
        <w:commentRangeEnd w:id="205"/>
        <w:r w:rsidR="006A036F" w:rsidRPr="0069495B" w:rsidDel="00DC0504">
          <w:rPr>
            <w:rStyle w:val="CommentReference"/>
          </w:rPr>
          <w:commentReference w:id="205"/>
        </w:r>
      </w:del>
      <w:bookmarkEnd w:id="204"/>
    </w:p>
    <w:p w14:paraId="741B0A5F" w14:textId="15ECABC1" w:rsidR="009625E9" w:rsidRPr="0069495B" w:rsidRDefault="00FF1A86" w:rsidP="00D634D6">
      <w:pPr>
        <w:spacing w:line="480" w:lineRule="auto"/>
        <w:ind w:firstLine="720"/>
        <w:rPr>
          <w:rFonts w:asciiTheme="minorEastAsia" w:hAnsiTheme="minorEastAsia" w:cs="Arial"/>
          <w:sz w:val="24"/>
          <w:szCs w:val="24"/>
        </w:rPr>
      </w:pPr>
      <w:del w:id="207" w:author="Chris Maier" w:date="2022-03-09T09:02:00Z">
        <w:r w:rsidRPr="0069495B" w:rsidDel="00C512A0">
          <w:rPr>
            <w:rFonts w:asciiTheme="minorEastAsia" w:hAnsiTheme="minorEastAsia" w:cs="Arial"/>
            <w:sz w:val="24"/>
            <w:szCs w:val="24"/>
          </w:rPr>
          <w:delText xml:space="preserve">We also want to test the variation in responses to environmental factors as the trees are residing through a highly volatile climate scheme. </w:delText>
        </w:r>
        <w:r w:rsidR="0078261B" w:rsidRPr="0069495B" w:rsidDel="00C512A0">
          <w:rPr>
            <w:rFonts w:asciiTheme="minorEastAsia" w:hAnsiTheme="minorEastAsia" w:cs="Arial"/>
            <w:sz w:val="24"/>
            <w:szCs w:val="24"/>
          </w:rPr>
          <w:delText>Because w</w:delText>
        </w:r>
      </w:del>
      <w:ins w:id="208" w:author="Chris Maier" w:date="2022-03-09T09:02:00Z">
        <w:r w:rsidR="00C512A0" w:rsidRPr="0069495B">
          <w:rPr>
            <w:rFonts w:asciiTheme="minorEastAsia" w:hAnsiTheme="minorEastAsia" w:cs="Arial"/>
            <w:sz w:val="24"/>
            <w:szCs w:val="24"/>
          </w:rPr>
          <w:t>W</w:t>
        </w:r>
      </w:ins>
      <w:r w:rsidR="0078261B" w:rsidRPr="0069495B">
        <w:rPr>
          <w:rFonts w:asciiTheme="minorEastAsia" w:hAnsiTheme="minorEastAsia" w:cs="Arial"/>
          <w:sz w:val="24"/>
          <w:szCs w:val="24"/>
        </w:rPr>
        <w:t>ater movement follows</w:t>
      </w:r>
      <w:r w:rsidR="00331B42" w:rsidRPr="0069495B">
        <w:rPr>
          <w:rFonts w:asciiTheme="minorEastAsia" w:hAnsiTheme="minorEastAsia" w:cs="Arial"/>
          <w:sz w:val="24"/>
          <w:szCs w:val="24"/>
        </w:rPr>
        <w:t xml:space="preserve"> a high to low water potential gradient</w:t>
      </w:r>
      <w:r w:rsidR="0078261B" w:rsidRPr="0069495B">
        <w:rPr>
          <w:rFonts w:asciiTheme="minorEastAsia" w:hAnsiTheme="minorEastAsia" w:cs="Arial"/>
          <w:sz w:val="24"/>
          <w:szCs w:val="24"/>
        </w:rPr>
        <w:t xml:space="preserve">, </w:t>
      </w:r>
      <w:r w:rsidR="002C15FC" w:rsidRPr="0069495B">
        <w:rPr>
          <w:rFonts w:asciiTheme="minorEastAsia" w:hAnsiTheme="minorEastAsia" w:cs="Arial"/>
          <w:sz w:val="24"/>
          <w:szCs w:val="24"/>
        </w:rPr>
        <w:t xml:space="preserve">moving from wet to dryer places, </w:t>
      </w:r>
      <w:r w:rsidR="0078261B" w:rsidRPr="0069495B">
        <w:rPr>
          <w:rFonts w:asciiTheme="minorEastAsia" w:hAnsiTheme="minorEastAsia" w:cs="Arial"/>
          <w:sz w:val="24"/>
          <w:szCs w:val="24"/>
        </w:rPr>
        <w:t xml:space="preserve">the low water potential in the ambient air becomes the primary </w:t>
      </w:r>
      <w:r w:rsidR="002C15FC" w:rsidRPr="0069495B">
        <w:rPr>
          <w:rFonts w:asciiTheme="minorEastAsia" w:hAnsiTheme="minorEastAsia" w:cs="Arial"/>
          <w:sz w:val="24"/>
          <w:szCs w:val="24"/>
        </w:rPr>
        <w:t>driving force</w:t>
      </w:r>
      <w:r w:rsidR="0078261B" w:rsidRPr="0069495B">
        <w:rPr>
          <w:rFonts w:asciiTheme="minorEastAsia" w:hAnsiTheme="minorEastAsia" w:cs="Arial"/>
          <w:sz w:val="24"/>
          <w:szCs w:val="24"/>
        </w:rPr>
        <w:t xml:space="preserve"> deciding how much water is </w:t>
      </w:r>
      <w:r w:rsidR="002C15FC" w:rsidRPr="0069495B">
        <w:rPr>
          <w:rFonts w:asciiTheme="minorEastAsia" w:hAnsiTheme="minorEastAsia" w:cs="Arial"/>
          <w:sz w:val="24"/>
          <w:szCs w:val="24"/>
        </w:rPr>
        <w:t>pulled out through leaf stomata (</w:t>
      </w:r>
      <w:r w:rsidR="005A1E02" w:rsidRPr="0069495B">
        <w:rPr>
          <w:rFonts w:asciiTheme="minorEastAsia" w:hAnsiTheme="minorEastAsia"/>
          <w:sz w:val="24"/>
          <w:szCs w:val="24"/>
        </w:rPr>
        <w:t>Freeman, 2014</w:t>
      </w:r>
      <w:r w:rsidR="002C15FC" w:rsidRPr="0069495B">
        <w:rPr>
          <w:rFonts w:asciiTheme="minorEastAsia" w:hAnsiTheme="minorEastAsia" w:cs="Arial"/>
          <w:sz w:val="24"/>
          <w:szCs w:val="24"/>
        </w:rPr>
        <w:t>). This water potential, or how “</w:t>
      </w:r>
      <w:r w:rsidR="000D715E" w:rsidRPr="0069495B">
        <w:rPr>
          <w:rFonts w:asciiTheme="minorEastAsia" w:hAnsiTheme="minorEastAsia" w:cs="Arial"/>
          <w:sz w:val="24"/>
          <w:szCs w:val="24"/>
        </w:rPr>
        <w:t>wet/dry</w:t>
      </w:r>
      <w:r w:rsidR="002C15FC" w:rsidRPr="0069495B">
        <w:rPr>
          <w:rFonts w:asciiTheme="minorEastAsia" w:hAnsiTheme="minorEastAsia" w:cs="Arial"/>
          <w:sz w:val="24"/>
          <w:szCs w:val="24"/>
        </w:rPr>
        <w:t>” the air is, can be expressed as vapor pressure deficit (VPD</w:t>
      </w:r>
      <w:r w:rsidR="000D715E" w:rsidRPr="0069495B">
        <w:rPr>
          <w:rFonts w:asciiTheme="minorEastAsia" w:hAnsiTheme="minorEastAsia" w:cs="Arial"/>
          <w:sz w:val="24"/>
          <w:szCs w:val="24"/>
        </w:rPr>
        <w:t xml:space="preserve">, expressed as </w:t>
      </w:r>
      <w:r w:rsidR="005A1E02" w:rsidRPr="0069495B">
        <w:rPr>
          <w:rFonts w:asciiTheme="minorEastAsia" w:hAnsiTheme="minorEastAsia" w:cs="Arial"/>
          <w:sz w:val="24"/>
          <w:szCs w:val="24"/>
        </w:rPr>
        <w:t>the difference between relative humidity and fully saturated air)</w:t>
      </w:r>
      <w:r w:rsidR="000D715E" w:rsidRPr="0069495B">
        <w:rPr>
          <w:rFonts w:asciiTheme="minorEastAsia" w:hAnsiTheme="minorEastAsia" w:cs="Arial"/>
          <w:sz w:val="24"/>
          <w:szCs w:val="24"/>
        </w:rPr>
        <w:t xml:space="preserve"> (Lawrence, 2005)</w:t>
      </w:r>
      <w:r w:rsidR="002C15FC" w:rsidRPr="0069495B">
        <w:rPr>
          <w:rFonts w:asciiTheme="minorEastAsia" w:hAnsiTheme="minorEastAsia" w:cs="Arial"/>
          <w:sz w:val="24"/>
          <w:szCs w:val="24"/>
        </w:rPr>
        <w:t>.</w:t>
      </w:r>
      <w:r w:rsidR="00331B42" w:rsidRPr="0069495B">
        <w:rPr>
          <w:rFonts w:asciiTheme="minorEastAsia" w:hAnsiTheme="minorEastAsia" w:cs="Arial"/>
          <w:sz w:val="24"/>
          <w:szCs w:val="24"/>
        </w:rPr>
        <w:t xml:space="preserve"> </w:t>
      </w:r>
      <w:bookmarkStart w:id="209" w:name="_Hlk97709291"/>
      <w:commentRangeStart w:id="210"/>
      <w:del w:id="211" w:author="Azura Liu" w:date="2022-03-22T17:53:00Z">
        <w:r w:rsidRPr="0069495B" w:rsidDel="00C71E3E">
          <w:rPr>
            <w:rFonts w:asciiTheme="minorEastAsia" w:hAnsiTheme="minorEastAsia" w:cs="Arial"/>
            <w:sz w:val="24"/>
            <w:szCs w:val="24"/>
          </w:rPr>
          <w:delText xml:space="preserve">In this MP, we will </w:delText>
        </w:r>
        <w:r w:rsidR="00F27A5B" w:rsidRPr="0069495B" w:rsidDel="00C71E3E">
          <w:rPr>
            <w:rFonts w:asciiTheme="minorEastAsia" w:hAnsiTheme="minorEastAsia" w:cs="Arial"/>
            <w:sz w:val="24"/>
            <w:szCs w:val="24"/>
          </w:rPr>
          <w:delText>evaluate</w:delText>
        </w:r>
        <w:r w:rsidRPr="0069495B" w:rsidDel="00C71E3E">
          <w:rPr>
            <w:rFonts w:asciiTheme="minorEastAsia" w:hAnsiTheme="minorEastAsia" w:cs="Arial"/>
            <w:sz w:val="24"/>
            <w:szCs w:val="24"/>
          </w:rPr>
          <w:delText xml:space="preserve"> whether there is a difference in how each treatment group respond to VPD.</w:delText>
        </w:r>
        <w:commentRangeEnd w:id="210"/>
        <w:r w:rsidR="006A036F" w:rsidRPr="0069495B" w:rsidDel="00C71E3E">
          <w:rPr>
            <w:rStyle w:val="CommentReference"/>
          </w:rPr>
          <w:commentReference w:id="210"/>
        </w:r>
      </w:del>
    </w:p>
    <w:bookmarkEnd w:id="209"/>
    <w:p w14:paraId="207B0E1B" w14:textId="00AEF459" w:rsidR="005F174A" w:rsidRPr="0069495B" w:rsidRDefault="006607CA" w:rsidP="00F27A5B">
      <w:pPr>
        <w:spacing w:line="480" w:lineRule="auto"/>
        <w:ind w:firstLine="720"/>
        <w:rPr>
          <w:ins w:id="212" w:author="Azura Liu" w:date="2022-03-22T17:49:00Z"/>
          <w:rFonts w:asciiTheme="minorEastAsia" w:hAnsiTheme="minorEastAsia"/>
          <w:sz w:val="24"/>
          <w:szCs w:val="24"/>
        </w:rPr>
      </w:pPr>
      <w:r w:rsidRPr="0069495B">
        <w:rPr>
          <w:rFonts w:asciiTheme="minorEastAsia" w:hAnsiTheme="minorEastAsia"/>
          <w:sz w:val="24"/>
          <w:szCs w:val="24"/>
        </w:rPr>
        <w:t>Water availability is a</w:t>
      </w:r>
      <w:r w:rsidR="00193A2A" w:rsidRPr="0069495B">
        <w:rPr>
          <w:rFonts w:asciiTheme="minorEastAsia" w:hAnsiTheme="minorEastAsia"/>
          <w:sz w:val="24"/>
          <w:szCs w:val="24"/>
        </w:rPr>
        <w:t>nother</w:t>
      </w:r>
      <w:r w:rsidRPr="0069495B">
        <w:rPr>
          <w:rFonts w:asciiTheme="minorEastAsia" w:hAnsiTheme="minorEastAsia"/>
          <w:sz w:val="24"/>
          <w:szCs w:val="24"/>
        </w:rPr>
        <w:t xml:space="preserve"> critical consideration </w:t>
      </w:r>
      <w:r w:rsidR="00193A2A" w:rsidRPr="0069495B">
        <w:rPr>
          <w:rFonts w:asciiTheme="minorEastAsia" w:hAnsiTheme="minorEastAsia"/>
          <w:sz w:val="24"/>
          <w:szCs w:val="24"/>
        </w:rPr>
        <w:t xml:space="preserve">especially </w:t>
      </w:r>
      <w:r w:rsidRPr="0069495B">
        <w:rPr>
          <w:rFonts w:asciiTheme="minorEastAsia" w:hAnsiTheme="minorEastAsia"/>
          <w:sz w:val="24"/>
          <w:szCs w:val="24"/>
        </w:rPr>
        <w:t>when we are facing the challenge of climate change</w:t>
      </w:r>
      <w:r w:rsidR="00017189" w:rsidRPr="0069495B">
        <w:rPr>
          <w:rFonts w:asciiTheme="minorEastAsia" w:hAnsiTheme="minorEastAsia"/>
          <w:sz w:val="24"/>
          <w:szCs w:val="24"/>
        </w:rPr>
        <w:t>,</w:t>
      </w:r>
      <w:r w:rsidR="00522DF9" w:rsidRPr="0069495B">
        <w:rPr>
          <w:rFonts w:asciiTheme="minorEastAsia" w:hAnsiTheme="minorEastAsia"/>
          <w:sz w:val="24"/>
          <w:szCs w:val="24"/>
        </w:rPr>
        <w:t xml:space="preserve"> as </w:t>
      </w:r>
      <w:r w:rsidR="00AA08FD" w:rsidRPr="0069495B">
        <w:rPr>
          <w:rFonts w:asciiTheme="minorEastAsia" w:hAnsiTheme="minorEastAsia"/>
          <w:sz w:val="24"/>
          <w:szCs w:val="24"/>
        </w:rPr>
        <w:t xml:space="preserve">drought is the primary factor contributing to </w:t>
      </w:r>
      <w:r w:rsidR="00AA08FD" w:rsidRPr="0069495B">
        <w:rPr>
          <w:rFonts w:asciiTheme="minorEastAsia" w:hAnsiTheme="minorEastAsia" w:cs="Arial"/>
          <w:sz w:val="24"/>
          <w:szCs w:val="24"/>
        </w:rPr>
        <w:t>reduced productivity</w:t>
      </w:r>
      <w:r w:rsidR="00522DF9" w:rsidRPr="0069495B">
        <w:rPr>
          <w:rFonts w:asciiTheme="minorEastAsia" w:hAnsiTheme="minorEastAsia" w:cs="Arial"/>
          <w:sz w:val="24"/>
          <w:szCs w:val="24"/>
        </w:rPr>
        <w:t xml:space="preserve"> and</w:t>
      </w:r>
      <w:r w:rsidR="00AA08FD" w:rsidRPr="0069495B">
        <w:rPr>
          <w:rFonts w:asciiTheme="minorEastAsia" w:hAnsiTheme="minorEastAsia" w:cs="Arial"/>
          <w:sz w:val="24"/>
          <w:szCs w:val="24"/>
        </w:rPr>
        <w:t xml:space="preserve"> increased</w:t>
      </w:r>
      <w:r w:rsidR="00522DF9" w:rsidRPr="0069495B">
        <w:rPr>
          <w:rFonts w:asciiTheme="minorEastAsia" w:hAnsiTheme="minorEastAsia" w:cs="Arial"/>
          <w:sz w:val="24"/>
          <w:szCs w:val="24"/>
        </w:rPr>
        <w:t xml:space="preserve"> mortality (Allen et al., 2010)</w:t>
      </w:r>
      <w:r w:rsidRPr="0069495B">
        <w:rPr>
          <w:rFonts w:asciiTheme="minorEastAsia" w:hAnsiTheme="minorEastAsia"/>
          <w:sz w:val="24"/>
          <w:szCs w:val="24"/>
        </w:rPr>
        <w:t xml:space="preserve">. </w:t>
      </w:r>
      <w:r w:rsidR="00193A2A" w:rsidRPr="0069495B">
        <w:rPr>
          <w:rFonts w:asciiTheme="minorEastAsia" w:hAnsiTheme="minorEastAsia"/>
          <w:sz w:val="24"/>
          <w:szCs w:val="24"/>
        </w:rPr>
        <w:t xml:space="preserve">Zhao and Running (2009) estimated a drought-induced reduction of 0.55 </w:t>
      </w:r>
      <w:proofErr w:type="spellStart"/>
      <w:r w:rsidR="00193A2A" w:rsidRPr="0069495B">
        <w:rPr>
          <w:rFonts w:asciiTheme="minorEastAsia" w:hAnsiTheme="minorEastAsia"/>
          <w:sz w:val="24"/>
          <w:szCs w:val="24"/>
        </w:rPr>
        <w:t>petagram</w:t>
      </w:r>
      <w:proofErr w:type="spellEnd"/>
      <w:r w:rsidR="00193A2A" w:rsidRPr="0069495B">
        <w:rPr>
          <w:rFonts w:asciiTheme="minorEastAsia" w:hAnsiTheme="minorEastAsia"/>
          <w:sz w:val="24"/>
          <w:szCs w:val="24"/>
        </w:rPr>
        <w:t xml:space="preserve"> carbon in global </w:t>
      </w:r>
      <w:r w:rsidR="002212A4" w:rsidRPr="0069495B">
        <w:rPr>
          <w:rFonts w:asciiTheme="minorEastAsia" w:hAnsiTheme="minorEastAsia"/>
          <w:sz w:val="24"/>
          <w:szCs w:val="24"/>
        </w:rPr>
        <w:t>net primary productivity</w:t>
      </w:r>
      <w:r w:rsidR="00193A2A" w:rsidRPr="0069495B">
        <w:rPr>
          <w:rFonts w:asciiTheme="minorEastAsia" w:hAnsiTheme="minorEastAsia"/>
          <w:sz w:val="24"/>
          <w:szCs w:val="24"/>
        </w:rPr>
        <w:t xml:space="preserve"> from 2000 to 2009. </w:t>
      </w:r>
      <w:r w:rsidR="008F2D89" w:rsidRPr="0069495B">
        <w:rPr>
          <w:rFonts w:asciiTheme="minorEastAsia" w:hAnsiTheme="minorEastAsia"/>
          <w:sz w:val="24"/>
          <w:szCs w:val="24"/>
        </w:rPr>
        <w:t>Plants can cope with restricted water supply by closing their stomata to stop transpiring, at the same time pausing photosynthesis (</w:t>
      </w:r>
      <w:proofErr w:type="spellStart"/>
      <w:r w:rsidR="008F2D89" w:rsidRPr="0069495B">
        <w:rPr>
          <w:rFonts w:asciiTheme="minorEastAsia" w:hAnsiTheme="minorEastAsia"/>
          <w:sz w:val="24"/>
          <w:szCs w:val="24"/>
        </w:rPr>
        <w:t>Agurla</w:t>
      </w:r>
      <w:proofErr w:type="spellEnd"/>
      <w:r w:rsidR="008F2D89" w:rsidRPr="0069495B">
        <w:rPr>
          <w:rFonts w:asciiTheme="minorEastAsia" w:hAnsiTheme="minorEastAsia"/>
          <w:sz w:val="24"/>
          <w:szCs w:val="24"/>
        </w:rPr>
        <w:t xml:space="preserve"> et al., </w:t>
      </w:r>
      <w:r w:rsidR="008F2D89" w:rsidRPr="0069495B">
        <w:rPr>
          <w:rFonts w:asciiTheme="minorEastAsia" w:hAnsiTheme="minorEastAsia"/>
          <w:sz w:val="24"/>
          <w:szCs w:val="24"/>
        </w:rPr>
        <w:lastRenderedPageBreak/>
        <w:t>2018). Permanent c</w:t>
      </w:r>
      <w:r w:rsidR="000F1210" w:rsidRPr="0069495B">
        <w:rPr>
          <w:rFonts w:asciiTheme="minorEastAsia" w:hAnsiTheme="minorEastAsia"/>
          <w:sz w:val="24"/>
          <w:szCs w:val="24"/>
        </w:rPr>
        <w:t xml:space="preserve">avitation </w:t>
      </w:r>
      <w:r w:rsidR="008F2D89" w:rsidRPr="0069495B">
        <w:rPr>
          <w:rFonts w:asciiTheme="minorEastAsia" w:hAnsiTheme="minorEastAsia"/>
          <w:sz w:val="24"/>
          <w:szCs w:val="24"/>
        </w:rPr>
        <w:t xml:space="preserve">of water-transporting xylems </w:t>
      </w:r>
      <w:r w:rsidR="000F1210" w:rsidRPr="0069495B">
        <w:rPr>
          <w:rFonts w:asciiTheme="minorEastAsia" w:hAnsiTheme="minorEastAsia"/>
          <w:sz w:val="24"/>
          <w:szCs w:val="24"/>
        </w:rPr>
        <w:t xml:space="preserve">can occur as </w:t>
      </w:r>
      <w:r w:rsidR="00535B27" w:rsidRPr="0069495B">
        <w:rPr>
          <w:rFonts w:asciiTheme="minorEastAsia" w:hAnsiTheme="minorEastAsia"/>
          <w:sz w:val="24"/>
          <w:szCs w:val="24"/>
        </w:rPr>
        <w:t>a</w:t>
      </w:r>
      <w:r w:rsidR="000F1210" w:rsidRPr="0069495B">
        <w:rPr>
          <w:rFonts w:asciiTheme="minorEastAsia" w:hAnsiTheme="minorEastAsia"/>
          <w:sz w:val="24"/>
          <w:szCs w:val="24"/>
        </w:rPr>
        <w:t xml:space="preserve"> </w:t>
      </w:r>
      <w:r w:rsidR="008F2D89" w:rsidRPr="0069495B">
        <w:rPr>
          <w:rFonts w:asciiTheme="minorEastAsia" w:hAnsiTheme="minorEastAsia"/>
          <w:sz w:val="24"/>
          <w:szCs w:val="24"/>
        </w:rPr>
        <w:t>severe consequence</w:t>
      </w:r>
      <w:r w:rsidR="000F1210" w:rsidRPr="0069495B">
        <w:rPr>
          <w:rFonts w:asciiTheme="minorEastAsia" w:hAnsiTheme="minorEastAsia"/>
          <w:sz w:val="24"/>
          <w:szCs w:val="24"/>
        </w:rPr>
        <w:t xml:space="preserve"> of </w:t>
      </w:r>
      <w:r w:rsidR="004D092D" w:rsidRPr="0069495B">
        <w:rPr>
          <w:rFonts w:asciiTheme="minorEastAsia" w:hAnsiTheme="minorEastAsia"/>
          <w:sz w:val="24"/>
          <w:szCs w:val="24"/>
        </w:rPr>
        <w:t xml:space="preserve">extreme water potential difference, </w:t>
      </w:r>
      <w:r w:rsidR="00535B27" w:rsidRPr="0069495B">
        <w:rPr>
          <w:rFonts w:asciiTheme="minorEastAsia" w:hAnsiTheme="minorEastAsia"/>
          <w:sz w:val="24"/>
          <w:szCs w:val="24"/>
        </w:rPr>
        <w:t>consequently</w:t>
      </w:r>
      <w:r w:rsidR="004D092D" w:rsidRPr="0069495B">
        <w:rPr>
          <w:rFonts w:asciiTheme="minorEastAsia" w:hAnsiTheme="minorEastAsia"/>
          <w:sz w:val="24"/>
          <w:szCs w:val="24"/>
        </w:rPr>
        <w:t xml:space="preserve"> reduce</w:t>
      </w:r>
      <w:r w:rsidR="00535B27" w:rsidRPr="0069495B">
        <w:rPr>
          <w:rFonts w:asciiTheme="minorEastAsia" w:hAnsiTheme="minorEastAsia"/>
          <w:sz w:val="24"/>
          <w:szCs w:val="24"/>
        </w:rPr>
        <w:t>s</w:t>
      </w:r>
      <w:r w:rsidR="004D092D" w:rsidRPr="0069495B">
        <w:rPr>
          <w:rFonts w:asciiTheme="minorEastAsia" w:hAnsiTheme="minorEastAsia"/>
          <w:sz w:val="24"/>
          <w:szCs w:val="24"/>
        </w:rPr>
        <w:t xml:space="preserve"> a tree’s ability to conduct water</w:t>
      </w:r>
      <w:r w:rsidR="00535B27" w:rsidRPr="0069495B">
        <w:rPr>
          <w:rFonts w:asciiTheme="minorEastAsia" w:hAnsiTheme="minorEastAsia"/>
          <w:sz w:val="24"/>
          <w:szCs w:val="24"/>
        </w:rPr>
        <w:t>, to grow</w:t>
      </w:r>
      <w:r w:rsidR="004D092D" w:rsidRPr="0069495B">
        <w:rPr>
          <w:rFonts w:asciiTheme="minorEastAsia" w:hAnsiTheme="minorEastAsia"/>
          <w:sz w:val="24"/>
          <w:szCs w:val="24"/>
        </w:rPr>
        <w:t xml:space="preserve"> and </w:t>
      </w:r>
      <w:r w:rsidR="00535B27" w:rsidRPr="0069495B">
        <w:rPr>
          <w:rFonts w:asciiTheme="minorEastAsia" w:hAnsiTheme="minorEastAsia"/>
          <w:sz w:val="24"/>
          <w:szCs w:val="24"/>
        </w:rPr>
        <w:t>to survive</w:t>
      </w:r>
      <w:r w:rsidR="004D092D" w:rsidRPr="0069495B">
        <w:rPr>
          <w:rFonts w:asciiTheme="minorEastAsia" w:hAnsiTheme="minorEastAsia"/>
          <w:sz w:val="24"/>
          <w:szCs w:val="24"/>
        </w:rPr>
        <w:t xml:space="preserve"> (Zhang et al., 2016).</w:t>
      </w:r>
      <w:del w:id="213" w:author="Azura Liu" w:date="2022-03-22T18:11:00Z">
        <w:r w:rsidR="004D092D" w:rsidRPr="0069495B" w:rsidDel="00DC0504">
          <w:rPr>
            <w:rFonts w:asciiTheme="minorEastAsia" w:hAnsiTheme="minorEastAsia"/>
            <w:sz w:val="24"/>
            <w:szCs w:val="24"/>
          </w:rPr>
          <w:delText xml:space="preserve"> </w:delText>
        </w:r>
      </w:del>
      <w:r w:rsidR="000F1210" w:rsidRPr="0069495B">
        <w:rPr>
          <w:rFonts w:asciiTheme="minorEastAsia" w:hAnsiTheme="minorEastAsia"/>
          <w:sz w:val="24"/>
          <w:szCs w:val="24"/>
        </w:rPr>
        <w:t xml:space="preserve"> </w:t>
      </w:r>
      <w:ins w:id="214" w:author="Azura Liu" w:date="2022-03-22T17:58:00Z">
        <w:r w:rsidR="00C85699" w:rsidRPr="0069495B">
          <w:rPr>
            <w:rFonts w:asciiTheme="minorEastAsia" w:hAnsiTheme="minorEastAsia"/>
            <w:sz w:val="24"/>
            <w:szCs w:val="24"/>
          </w:rPr>
          <w:t xml:space="preserve">Thus transpiration can be affected by stomata closure drastically under different </w:t>
        </w:r>
      </w:ins>
      <w:ins w:id="215" w:author="Azura Liu" w:date="2022-03-22T17:59:00Z">
        <w:r w:rsidR="00EA5249" w:rsidRPr="0069495B">
          <w:rPr>
            <w:rFonts w:asciiTheme="minorEastAsia" w:hAnsiTheme="minorEastAsia"/>
            <w:sz w:val="24"/>
            <w:szCs w:val="24"/>
          </w:rPr>
          <w:t>water availabilit</w:t>
        </w:r>
      </w:ins>
      <w:ins w:id="216" w:author="Azura Liu" w:date="2022-03-22T18:00:00Z">
        <w:r w:rsidR="00EA5249" w:rsidRPr="0069495B">
          <w:rPr>
            <w:rFonts w:asciiTheme="minorEastAsia" w:hAnsiTheme="minorEastAsia"/>
            <w:sz w:val="24"/>
            <w:szCs w:val="24"/>
          </w:rPr>
          <w:t>ies,</w:t>
        </w:r>
      </w:ins>
      <w:ins w:id="217" w:author="Azura Liu" w:date="2022-03-22T17:59:00Z">
        <w:r w:rsidR="00EA5249" w:rsidRPr="0069495B">
          <w:rPr>
            <w:rFonts w:asciiTheme="minorEastAsia" w:hAnsiTheme="minorEastAsia"/>
            <w:sz w:val="24"/>
            <w:szCs w:val="24"/>
          </w:rPr>
          <w:t xml:space="preserve"> expressed as </w:t>
        </w:r>
      </w:ins>
      <w:ins w:id="218" w:author="Azura Liu" w:date="2022-03-22T17:58:00Z">
        <w:r w:rsidR="00C85699" w:rsidRPr="0069495B">
          <w:rPr>
            <w:rFonts w:asciiTheme="minorEastAsia" w:hAnsiTheme="minorEastAsia"/>
            <w:sz w:val="24"/>
            <w:szCs w:val="24"/>
          </w:rPr>
          <w:t xml:space="preserve">soil moisture </w:t>
        </w:r>
      </w:ins>
      <w:ins w:id="219" w:author="Azura Liu" w:date="2022-03-22T18:00:00Z">
        <w:r w:rsidR="00EA5249" w:rsidRPr="0069495B">
          <w:rPr>
            <w:rFonts w:asciiTheme="minorEastAsia" w:hAnsiTheme="minorEastAsia"/>
            <w:sz w:val="24"/>
            <w:szCs w:val="24"/>
          </w:rPr>
          <w:t>measurements</w:t>
        </w:r>
      </w:ins>
      <w:ins w:id="220" w:author="Azura Liu" w:date="2022-03-22T17:58:00Z">
        <w:r w:rsidR="00C85699" w:rsidRPr="0069495B">
          <w:rPr>
            <w:rFonts w:asciiTheme="minorEastAsia" w:hAnsiTheme="minorEastAsia"/>
            <w:sz w:val="24"/>
            <w:szCs w:val="24"/>
          </w:rPr>
          <w:t>.</w:t>
        </w:r>
      </w:ins>
      <w:del w:id="221" w:author="Azura Liu" w:date="2022-03-22T17:57:00Z">
        <w:r w:rsidR="00193A2A" w:rsidRPr="0069495B" w:rsidDel="00C85699">
          <w:rPr>
            <w:rFonts w:asciiTheme="minorEastAsia" w:hAnsiTheme="minorEastAsia"/>
            <w:sz w:val="24"/>
            <w:szCs w:val="24"/>
          </w:rPr>
          <w:delText xml:space="preserve">The amount of water available </w:delText>
        </w:r>
        <w:r w:rsidR="000E428C" w:rsidRPr="0069495B" w:rsidDel="00C85699">
          <w:rPr>
            <w:rFonts w:asciiTheme="minorEastAsia" w:hAnsiTheme="minorEastAsia"/>
            <w:sz w:val="24"/>
            <w:szCs w:val="24"/>
          </w:rPr>
          <w:delText xml:space="preserve">to plants </w:delText>
        </w:r>
        <w:r w:rsidR="00193A2A" w:rsidRPr="0069495B" w:rsidDel="00C85699">
          <w:rPr>
            <w:rFonts w:asciiTheme="minorEastAsia" w:hAnsiTheme="minorEastAsia"/>
            <w:sz w:val="24"/>
            <w:szCs w:val="24"/>
          </w:rPr>
          <w:delText xml:space="preserve">can be expressed as soil moisture measurements. </w:delText>
        </w:r>
      </w:del>
      <w:del w:id="222" w:author="Azura Liu" w:date="2022-03-22T17:54:00Z">
        <w:r w:rsidR="009625E9" w:rsidRPr="0069495B" w:rsidDel="00C85699">
          <w:rPr>
            <w:rFonts w:asciiTheme="minorEastAsia" w:hAnsiTheme="minorEastAsia"/>
            <w:sz w:val="24"/>
            <w:szCs w:val="24"/>
          </w:rPr>
          <w:delText xml:space="preserve">Because the stomata closure response can change transpiration drastically, we are also interested in </w:delText>
        </w:r>
        <w:r w:rsidR="002212A4" w:rsidRPr="0069495B" w:rsidDel="00C85699">
          <w:rPr>
            <w:rFonts w:asciiTheme="minorEastAsia" w:hAnsiTheme="minorEastAsia"/>
            <w:sz w:val="24"/>
            <w:szCs w:val="24"/>
          </w:rPr>
          <w:delText xml:space="preserve">how </w:delText>
        </w:r>
        <w:r w:rsidR="002212A4" w:rsidRPr="0069495B" w:rsidDel="00C85699">
          <w:rPr>
            <w:rFonts w:asciiTheme="minorEastAsia" w:hAnsiTheme="minorEastAsia"/>
            <w:i/>
            <w:iCs/>
            <w:sz w:val="24"/>
            <w:szCs w:val="24"/>
          </w:rPr>
          <w:delText>P. taeda</w:delText>
        </w:r>
        <w:r w:rsidR="002212A4" w:rsidRPr="0069495B" w:rsidDel="00C85699">
          <w:rPr>
            <w:rFonts w:asciiTheme="minorEastAsia" w:hAnsiTheme="minorEastAsia"/>
            <w:sz w:val="24"/>
            <w:szCs w:val="24"/>
          </w:rPr>
          <w:delText xml:space="preserve"> transpiration responds to VPD </w:delText>
        </w:r>
        <w:r w:rsidR="009625E9" w:rsidRPr="0069495B" w:rsidDel="00C85699">
          <w:rPr>
            <w:rFonts w:asciiTheme="minorEastAsia" w:hAnsiTheme="minorEastAsia"/>
            <w:sz w:val="24"/>
            <w:szCs w:val="24"/>
          </w:rPr>
          <w:delText xml:space="preserve">under different soil moisture regimes between </w:delText>
        </w:r>
        <w:commentRangeStart w:id="223"/>
        <w:r w:rsidR="009625E9" w:rsidRPr="0069495B" w:rsidDel="00C85699">
          <w:rPr>
            <w:rFonts w:asciiTheme="minorEastAsia" w:hAnsiTheme="minorEastAsia"/>
            <w:sz w:val="24"/>
            <w:szCs w:val="24"/>
          </w:rPr>
          <w:delText>treatments</w:delText>
        </w:r>
        <w:commentRangeEnd w:id="223"/>
        <w:r w:rsidR="000002E3" w:rsidRPr="0069495B" w:rsidDel="00C85699">
          <w:rPr>
            <w:rStyle w:val="CommentReference"/>
          </w:rPr>
          <w:commentReference w:id="223"/>
        </w:r>
        <w:r w:rsidR="002212A4" w:rsidRPr="0069495B" w:rsidDel="00C85699">
          <w:rPr>
            <w:rFonts w:asciiTheme="minorEastAsia" w:hAnsiTheme="minorEastAsia"/>
            <w:sz w:val="24"/>
            <w:szCs w:val="24"/>
          </w:rPr>
          <w:delText>.</w:delText>
        </w:r>
      </w:del>
    </w:p>
    <w:p w14:paraId="268797D5" w14:textId="4408A685" w:rsidR="00C71E3E" w:rsidRPr="0069495B" w:rsidDel="00C85699" w:rsidRDefault="00C71E3E" w:rsidP="00F27A5B">
      <w:pPr>
        <w:spacing w:line="480" w:lineRule="auto"/>
        <w:ind w:firstLine="720"/>
        <w:rPr>
          <w:del w:id="224" w:author="Azura Liu" w:date="2022-03-22T17:55:00Z"/>
          <w:rFonts w:asciiTheme="minorEastAsia" w:hAnsiTheme="minorEastAsia"/>
          <w:sz w:val="24"/>
          <w:szCs w:val="24"/>
        </w:rPr>
      </w:pPr>
    </w:p>
    <w:p w14:paraId="2B780EAF" w14:textId="77777777" w:rsidR="004D27DD" w:rsidRPr="0069495B" w:rsidRDefault="004D27DD" w:rsidP="004D27DD">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Goals &amp; Objectives</w:t>
      </w:r>
    </w:p>
    <w:p w14:paraId="3FB244BA" w14:textId="77777777" w:rsidR="000C0A29" w:rsidRPr="0069495B" w:rsidRDefault="000C0A29">
      <w:pPr>
        <w:spacing w:line="480" w:lineRule="auto"/>
        <w:ind w:firstLine="720"/>
        <w:rPr>
          <w:ins w:id="225" w:author="Chris Maier" w:date="2022-03-09T09:06:00Z"/>
          <w:rFonts w:asciiTheme="minorEastAsia" w:hAnsiTheme="minorEastAsia" w:cs="Arial"/>
          <w:sz w:val="24"/>
          <w:szCs w:val="24"/>
        </w:rPr>
        <w:pPrChange w:id="226" w:author="Azura Liu" w:date="2022-03-22T17:55:00Z">
          <w:pPr>
            <w:spacing w:line="480" w:lineRule="auto"/>
          </w:pPr>
        </w:pPrChange>
      </w:pPr>
      <w:commentRangeStart w:id="227"/>
      <w:ins w:id="228" w:author="Chris Maier" w:date="2022-03-09T09:05:00Z">
        <w:r w:rsidRPr="0069495B">
          <w:rPr>
            <w:rFonts w:asciiTheme="minorEastAsia" w:hAnsiTheme="minorEastAsia" w:cs="Arial" w:hint="eastAsia"/>
            <w:sz w:val="24"/>
            <w:szCs w:val="24"/>
          </w:rPr>
          <w:t>This Master’s Project (MP)</w:t>
        </w:r>
        <w:r w:rsidRPr="0069495B">
          <w:rPr>
            <w:rFonts w:asciiTheme="minorEastAsia" w:hAnsiTheme="minorEastAsia" w:cs="Arial"/>
            <w:sz w:val="24"/>
            <w:szCs w:val="24"/>
          </w:rPr>
          <w:t xml:space="preserve"> exists as part of a larger project </w:t>
        </w:r>
        <w:r w:rsidRPr="0069495B">
          <w:rPr>
            <w:rStyle w:val="xhotkey-layer"/>
            <w:rFonts w:asciiTheme="minorEastAsia" w:hAnsiTheme="minorEastAsia" w:cs="Arial"/>
            <w:sz w:val="24"/>
            <w:szCs w:val="24"/>
          </w:rPr>
          <w:t xml:space="preserve">collaborated between United States Forest Service (USFS), North Carolina State University, Virginia Tech, and Federal University of Santa Catarina, Brazil. The larger study is a long-term silviculture (three planting densities), site (North Carolina Coastal Plain, Virginia Piedmont, and Brazil), and genetic (six genotypes) experiment in efforts to further understand </w:t>
        </w:r>
        <w:r w:rsidRPr="0069495B">
          <w:rPr>
            <w:rStyle w:val="xhotkey-layer"/>
            <w:rFonts w:asciiTheme="minorEastAsia" w:hAnsiTheme="minorEastAsia" w:cs="Arial"/>
            <w:i/>
            <w:iCs/>
            <w:sz w:val="24"/>
            <w:szCs w:val="24"/>
          </w:rPr>
          <w:t xml:space="preserve">P. </w:t>
        </w:r>
        <w:proofErr w:type="spellStart"/>
        <w:r w:rsidRPr="0069495B">
          <w:rPr>
            <w:rStyle w:val="xhotkey-layer"/>
            <w:rFonts w:asciiTheme="minorEastAsia" w:hAnsiTheme="minorEastAsia" w:cs="Arial"/>
            <w:i/>
            <w:iCs/>
            <w:sz w:val="24"/>
            <w:szCs w:val="24"/>
          </w:rPr>
          <w:t>taeda</w:t>
        </w:r>
        <w:proofErr w:type="spellEnd"/>
        <w:r w:rsidRPr="0069495B">
          <w:rPr>
            <w:rStyle w:val="xhotkey-layer"/>
            <w:rFonts w:asciiTheme="minorEastAsia" w:hAnsiTheme="minorEastAsia" w:cs="Arial"/>
            <w:sz w:val="24"/>
            <w:szCs w:val="24"/>
          </w:rPr>
          <w:t xml:space="preserve"> physiology. </w:t>
        </w:r>
        <w:r w:rsidRPr="0069495B">
          <w:rPr>
            <w:rFonts w:asciiTheme="minorEastAsia" w:hAnsiTheme="minorEastAsia" w:cs="Arial"/>
            <w:sz w:val="24"/>
            <w:szCs w:val="24"/>
          </w:rPr>
          <w:t>This Master Project</w:t>
        </w:r>
        <w:r w:rsidRPr="0069495B">
          <w:rPr>
            <w:rFonts w:asciiTheme="minorEastAsia" w:hAnsiTheme="minorEastAsia" w:cs="Arial" w:hint="eastAsia"/>
            <w:sz w:val="24"/>
            <w:szCs w:val="24"/>
          </w:rPr>
          <w:t xml:space="preserve"> </w:t>
        </w:r>
        <w:r w:rsidRPr="0069495B">
          <w:rPr>
            <w:rFonts w:asciiTheme="minorEastAsia" w:hAnsiTheme="minorEastAsia" w:cs="Arial"/>
            <w:sz w:val="24"/>
            <w:szCs w:val="24"/>
          </w:rPr>
          <w:t>focuses on the Virginia site intending</w:t>
        </w:r>
        <w:r w:rsidRPr="0069495B">
          <w:rPr>
            <w:rFonts w:asciiTheme="minorEastAsia" w:hAnsiTheme="minorEastAsia" w:cs="Arial" w:hint="eastAsia"/>
            <w:sz w:val="24"/>
            <w:szCs w:val="24"/>
          </w:rPr>
          <w:t xml:space="preserve"> to </w:t>
        </w:r>
        <w:r w:rsidRPr="0069495B">
          <w:rPr>
            <w:rFonts w:asciiTheme="minorEastAsia" w:hAnsiTheme="minorEastAsia" w:cs="Arial"/>
            <w:sz w:val="24"/>
            <w:szCs w:val="24"/>
          </w:rPr>
          <w:t xml:space="preserve">assess the variation in </w:t>
        </w:r>
        <w:r w:rsidRPr="0069495B">
          <w:rPr>
            <w:rFonts w:asciiTheme="minorEastAsia" w:hAnsiTheme="minorEastAsia" w:cs="Arial"/>
            <w:i/>
            <w:iCs/>
            <w:sz w:val="24"/>
            <w:szCs w:val="24"/>
          </w:rPr>
          <w:t xml:space="preserve">P. </w:t>
        </w:r>
        <w:proofErr w:type="spellStart"/>
        <w:r w:rsidRPr="0069495B">
          <w:rPr>
            <w:rFonts w:asciiTheme="minorEastAsia" w:hAnsiTheme="minorEastAsia" w:cs="Arial"/>
            <w:i/>
            <w:iCs/>
            <w:sz w:val="24"/>
            <w:szCs w:val="24"/>
          </w:rPr>
          <w:t>taeda</w:t>
        </w:r>
        <w:proofErr w:type="spellEnd"/>
        <w:r w:rsidRPr="0069495B">
          <w:rPr>
            <w:rFonts w:asciiTheme="minorEastAsia" w:hAnsiTheme="minorEastAsia" w:cs="Arial"/>
            <w:sz w:val="24"/>
            <w:szCs w:val="24"/>
          </w:rPr>
          <w:t xml:space="preserve"> </w:t>
        </w:r>
        <w:r w:rsidRPr="0069495B">
          <w:rPr>
            <w:rFonts w:asciiTheme="minorEastAsia" w:hAnsiTheme="minorEastAsia" w:cs="Arial" w:hint="eastAsia"/>
            <w:sz w:val="24"/>
            <w:szCs w:val="24"/>
          </w:rPr>
          <w:t>water use</w:t>
        </w:r>
        <w:r w:rsidRPr="0069495B">
          <w:rPr>
            <w:rFonts w:asciiTheme="minorEastAsia" w:hAnsiTheme="minorEastAsia" w:cs="Arial"/>
            <w:sz w:val="24"/>
            <w:szCs w:val="24"/>
          </w:rPr>
          <w:t>.</w:t>
        </w:r>
      </w:ins>
    </w:p>
    <w:p w14:paraId="5C478C52" w14:textId="1AE91F4D" w:rsidR="000C0A29" w:rsidRPr="0069495B" w:rsidDel="00C85699" w:rsidRDefault="000C0A29">
      <w:pPr>
        <w:spacing w:line="480" w:lineRule="auto"/>
        <w:ind w:firstLine="720"/>
        <w:rPr>
          <w:ins w:id="229" w:author="Chris Maier" w:date="2022-03-09T09:07:00Z"/>
          <w:del w:id="230" w:author="Azura Liu" w:date="2022-03-22T17:55:00Z"/>
          <w:rFonts w:asciiTheme="minorEastAsia" w:hAnsiTheme="minorEastAsia" w:cs="Arial"/>
          <w:sz w:val="24"/>
          <w:szCs w:val="24"/>
        </w:rPr>
        <w:pPrChange w:id="231" w:author="Azura Liu" w:date="2022-03-22T17:55:00Z">
          <w:pPr>
            <w:spacing w:line="480" w:lineRule="auto"/>
          </w:pPr>
        </w:pPrChange>
      </w:pPr>
      <w:ins w:id="232" w:author="Chris Maier" w:date="2022-03-09T09:06:00Z">
        <w:r w:rsidRPr="0069495B">
          <w:rPr>
            <w:rFonts w:asciiTheme="minorEastAsia" w:hAnsiTheme="minorEastAsia" w:cs="Arial"/>
            <w:sz w:val="24"/>
            <w:szCs w:val="24"/>
          </w:rPr>
          <w:t>Here in this MP, four genetic entries are chosen to represent different crown architectures.</w:t>
        </w:r>
      </w:ins>
      <w:ins w:id="233" w:author="Azura Liu" w:date="2022-03-22T17:55:00Z">
        <w:r w:rsidR="00C85699" w:rsidRPr="0069495B">
          <w:rPr>
            <w:rFonts w:asciiTheme="minorEastAsia" w:hAnsiTheme="minorEastAsia" w:cs="Arial"/>
            <w:sz w:val="24"/>
            <w:szCs w:val="24"/>
          </w:rPr>
          <w:t xml:space="preserve"> </w:t>
        </w:r>
      </w:ins>
    </w:p>
    <w:p w14:paraId="7847918C" w14:textId="6998F0F0" w:rsidR="000C0A29" w:rsidRPr="0069495B" w:rsidDel="00C85699" w:rsidRDefault="000C0A29">
      <w:pPr>
        <w:spacing w:line="480" w:lineRule="auto"/>
        <w:ind w:firstLine="720"/>
        <w:rPr>
          <w:ins w:id="234" w:author="Chris Maier" w:date="2022-03-09T09:07:00Z"/>
          <w:del w:id="235" w:author="Azura Liu" w:date="2022-03-22T17:56:00Z"/>
          <w:rFonts w:asciiTheme="minorEastAsia" w:hAnsiTheme="minorEastAsia" w:cs="Arial"/>
          <w:sz w:val="24"/>
          <w:szCs w:val="24"/>
        </w:rPr>
        <w:pPrChange w:id="236" w:author="Azura Liu" w:date="2022-03-22T17:55:00Z">
          <w:pPr>
            <w:spacing w:line="480" w:lineRule="auto"/>
          </w:pPr>
        </w:pPrChange>
      </w:pPr>
      <w:ins w:id="237" w:author="Chris Maier" w:date="2022-03-09T09:07:00Z">
        <w:r w:rsidRPr="0069495B">
          <w:rPr>
            <w:rFonts w:asciiTheme="minorEastAsia" w:hAnsiTheme="minorEastAsia" w:cs="Arial"/>
            <w:sz w:val="24"/>
            <w:szCs w:val="24"/>
          </w:rPr>
          <w:t>We are interested in how water costs might differ for each ideotype and planting density, along with their interactions</w:t>
        </w:r>
        <w:del w:id="238" w:author="Azura Liu" w:date="2022-03-22T17:56:00Z">
          <w:r w:rsidRPr="0069495B" w:rsidDel="00C85699">
            <w:rPr>
              <w:rFonts w:asciiTheme="minorEastAsia" w:hAnsiTheme="minorEastAsia" w:cs="Arial"/>
              <w:sz w:val="24"/>
              <w:szCs w:val="24"/>
            </w:rPr>
            <w:delText>.</w:delText>
          </w:r>
        </w:del>
      </w:ins>
    </w:p>
    <w:p w14:paraId="4E196915" w14:textId="4A9A8E22" w:rsidR="000C0A29" w:rsidRPr="0069495B" w:rsidDel="00DB0511" w:rsidRDefault="000C0A29">
      <w:pPr>
        <w:spacing w:line="480" w:lineRule="auto"/>
        <w:ind w:firstLine="720"/>
        <w:rPr>
          <w:ins w:id="239" w:author="Chris Maier" w:date="2022-03-09T09:07:00Z"/>
          <w:del w:id="240" w:author="Azura Liu" w:date="2022-03-23T17:36:00Z"/>
          <w:rFonts w:asciiTheme="minorEastAsia" w:hAnsiTheme="minorEastAsia" w:cs="Arial"/>
          <w:sz w:val="24"/>
          <w:szCs w:val="24"/>
        </w:rPr>
        <w:pPrChange w:id="241" w:author="Azura Liu" w:date="2022-03-22T17:56:00Z">
          <w:pPr>
            <w:spacing w:line="480" w:lineRule="auto"/>
          </w:pPr>
        </w:pPrChange>
      </w:pPr>
      <w:ins w:id="242" w:author="Chris Maier" w:date="2022-03-09T09:07:00Z">
        <w:del w:id="243" w:author="Azura Liu" w:date="2022-03-22T17:56:00Z">
          <w:r w:rsidRPr="0069495B" w:rsidDel="00C85699">
            <w:rPr>
              <w:rFonts w:asciiTheme="minorEastAsia" w:hAnsiTheme="minorEastAsia" w:cs="Arial"/>
              <w:sz w:val="24"/>
              <w:szCs w:val="24"/>
            </w:rPr>
            <w:delText xml:space="preserve">In this MP, we </w:delText>
          </w:r>
        </w:del>
      </w:ins>
      <w:ins w:id="244" w:author="Azura Liu" w:date="2022-03-22T17:56:00Z">
        <w:r w:rsidR="00C85699" w:rsidRPr="0069495B">
          <w:rPr>
            <w:rFonts w:asciiTheme="minorEastAsia" w:hAnsiTheme="minorEastAsia" w:cs="Arial"/>
            <w:sz w:val="24"/>
            <w:szCs w:val="24"/>
          </w:rPr>
          <w:t xml:space="preserve">; we </w:t>
        </w:r>
      </w:ins>
      <w:ins w:id="245" w:author="Chris Maier" w:date="2022-03-09T09:07:00Z">
        <w:r w:rsidRPr="0069495B">
          <w:rPr>
            <w:rFonts w:asciiTheme="minorEastAsia" w:hAnsiTheme="minorEastAsia" w:cs="Arial"/>
            <w:sz w:val="24"/>
            <w:szCs w:val="24"/>
          </w:rPr>
          <w:t>will</w:t>
        </w:r>
      </w:ins>
      <w:ins w:id="246" w:author="Azura Liu" w:date="2022-03-22T17:56:00Z">
        <w:r w:rsidR="00C85699" w:rsidRPr="0069495B">
          <w:rPr>
            <w:rFonts w:asciiTheme="minorEastAsia" w:hAnsiTheme="minorEastAsia" w:cs="Arial"/>
            <w:sz w:val="24"/>
            <w:szCs w:val="24"/>
          </w:rPr>
          <w:t xml:space="preserve"> </w:t>
        </w:r>
      </w:ins>
      <w:ins w:id="247" w:author="Chris Maier" w:date="2022-03-09T09:07:00Z">
        <w:del w:id="248" w:author="Azura Liu" w:date="2022-03-22T17:57:00Z">
          <w:r w:rsidRPr="0069495B" w:rsidDel="00C85699">
            <w:rPr>
              <w:rFonts w:asciiTheme="minorEastAsia" w:hAnsiTheme="minorEastAsia" w:cs="Arial"/>
              <w:sz w:val="24"/>
              <w:szCs w:val="24"/>
            </w:rPr>
            <w:delText xml:space="preserve"> </w:delText>
          </w:r>
        </w:del>
        <w:r w:rsidRPr="0069495B">
          <w:rPr>
            <w:rFonts w:asciiTheme="minorEastAsia" w:hAnsiTheme="minorEastAsia" w:cs="Arial"/>
            <w:sz w:val="24"/>
            <w:szCs w:val="24"/>
          </w:rPr>
          <w:t>evaluate whether there is a difference in how each treatment group respond to VPD.</w:t>
        </w:r>
      </w:ins>
      <w:commentRangeEnd w:id="227"/>
      <w:ins w:id="249" w:author="Chris Maier" w:date="2022-03-09T09:08:00Z">
        <w:r w:rsidRPr="0069495B">
          <w:rPr>
            <w:rStyle w:val="CommentReference"/>
          </w:rPr>
          <w:commentReference w:id="227"/>
        </w:r>
      </w:ins>
      <w:ins w:id="250" w:author="Azura Liu" w:date="2022-03-22T17:56:00Z">
        <w:r w:rsidR="00C85699" w:rsidRPr="0069495B">
          <w:rPr>
            <w:rFonts w:asciiTheme="minorEastAsia" w:hAnsiTheme="minorEastAsia" w:cs="Arial"/>
            <w:sz w:val="24"/>
            <w:szCs w:val="24"/>
          </w:rPr>
          <w:t xml:space="preserve"> In addition</w:t>
        </w:r>
      </w:ins>
      <w:ins w:id="251" w:author="Azura Liu" w:date="2022-03-22T17:57:00Z">
        <w:r w:rsidR="00C85699" w:rsidRPr="0069495B">
          <w:rPr>
            <w:rFonts w:asciiTheme="minorEastAsia" w:hAnsiTheme="minorEastAsia" w:cs="Arial"/>
            <w:sz w:val="24"/>
            <w:szCs w:val="24"/>
          </w:rPr>
          <w:t xml:space="preserve">, </w:t>
        </w:r>
        <w:r w:rsidR="00C85699" w:rsidRPr="0069495B">
          <w:rPr>
            <w:rFonts w:asciiTheme="minorEastAsia" w:hAnsiTheme="minorEastAsia"/>
            <w:sz w:val="24"/>
            <w:szCs w:val="24"/>
          </w:rPr>
          <w:t xml:space="preserve">we are also interested in how </w:t>
        </w:r>
        <w:r w:rsidR="00C85699" w:rsidRPr="0069495B">
          <w:rPr>
            <w:rFonts w:asciiTheme="minorEastAsia" w:hAnsiTheme="minorEastAsia"/>
            <w:i/>
            <w:iCs/>
            <w:sz w:val="24"/>
            <w:szCs w:val="24"/>
          </w:rPr>
          <w:t xml:space="preserve">P. </w:t>
        </w:r>
        <w:proofErr w:type="spellStart"/>
        <w:r w:rsidR="00C85699" w:rsidRPr="0069495B">
          <w:rPr>
            <w:rFonts w:asciiTheme="minorEastAsia" w:hAnsiTheme="minorEastAsia"/>
            <w:i/>
            <w:iCs/>
            <w:sz w:val="24"/>
            <w:szCs w:val="24"/>
          </w:rPr>
          <w:t>taeda</w:t>
        </w:r>
        <w:proofErr w:type="spellEnd"/>
        <w:r w:rsidR="00C85699" w:rsidRPr="0069495B">
          <w:rPr>
            <w:rFonts w:asciiTheme="minorEastAsia" w:hAnsiTheme="minorEastAsia"/>
            <w:sz w:val="24"/>
            <w:szCs w:val="24"/>
          </w:rPr>
          <w:t xml:space="preserve"> transpiration responds to VPD under different soil moisture regimes between </w:t>
        </w:r>
        <w:commentRangeStart w:id="252"/>
        <w:r w:rsidR="00C85699" w:rsidRPr="0069495B">
          <w:rPr>
            <w:rFonts w:asciiTheme="minorEastAsia" w:hAnsiTheme="minorEastAsia"/>
            <w:sz w:val="24"/>
            <w:szCs w:val="24"/>
          </w:rPr>
          <w:t>treatments</w:t>
        </w:r>
        <w:commentRangeEnd w:id="252"/>
        <w:r w:rsidR="00C85699" w:rsidRPr="0069495B">
          <w:rPr>
            <w:rStyle w:val="CommentReference"/>
          </w:rPr>
          <w:commentReference w:id="252"/>
        </w:r>
        <w:r w:rsidR="00C85699" w:rsidRPr="0069495B">
          <w:rPr>
            <w:rFonts w:asciiTheme="minorEastAsia" w:hAnsiTheme="minorEastAsia"/>
            <w:sz w:val="24"/>
            <w:szCs w:val="24"/>
          </w:rPr>
          <w:t>.</w:t>
        </w:r>
      </w:ins>
    </w:p>
    <w:p w14:paraId="62A89421" w14:textId="77777777" w:rsidR="000C0A29" w:rsidRPr="0069495B" w:rsidRDefault="000C0A29">
      <w:pPr>
        <w:spacing w:line="480" w:lineRule="auto"/>
        <w:ind w:firstLine="720"/>
        <w:rPr>
          <w:ins w:id="253" w:author="Chris Maier" w:date="2022-03-09T09:06:00Z"/>
          <w:rFonts w:asciiTheme="minorEastAsia" w:hAnsiTheme="minorEastAsia" w:cs="Arial"/>
          <w:sz w:val="24"/>
          <w:szCs w:val="24"/>
        </w:rPr>
        <w:pPrChange w:id="254" w:author="Azura Liu" w:date="2022-03-23T17:36:00Z">
          <w:pPr>
            <w:spacing w:line="480" w:lineRule="auto"/>
          </w:pPr>
        </w:pPrChange>
      </w:pPr>
    </w:p>
    <w:p w14:paraId="37D81422" w14:textId="350357AE" w:rsidR="004D27DD" w:rsidRPr="0069495B" w:rsidRDefault="004D27DD" w:rsidP="004D27DD">
      <w:pPr>
        <w:spacing w:line="480" w:lineRule="auto"/>
        <w:rPr>
          <w:rFonts w:asciiTheme="minorEastAsia" w:hAnsiTheme="minorEastAsia" w:cs="Arial"/>
          <w:sz w:val="24"/>
          <w:szCs w:val="24"/>
        </w:rPr>
      </w:pPr>
      <w:commentRangeStart w:id="255"/>
      <w:r w:rsidRPr="0069495B">
        <w:rPr>
          <w:rFonts w:asciiTheme="minorEastAsia" w:hAnsiTheme="minorEastAsia" w:cs="Arial"/>
          <w:b/>
          <w:bCs/>
          <w:sz w:val="24"/>
          <w:szCs w:val="24"/>
        </w:rPr>
        <w:lastRenderedPageBreak/>
        <w:t>Goals</w:t>
      </w:r>
      <w:commentRangeEnd w:id="255"/>
      <w:r w:rsidR="000742AD" w:rsidRPr="0069495B">
        <w:rPr>
          <w:rStyle w:val="CommentReference"/>
        </w:rPr>
        <w:commentReference w:id="255"/>
      </w:r>
      <w:r w:rsidRPr="0069495B">
        <w:rPr>
          <w:rFonts w:asciiTheme="minorEastAsia" w:hAnsiTheme="minorEastAsia" w:cs="Arial"/>
          <w:sz w:val="24"/>
          <w:szCs w:val="24"/>
        </w:rPr>
        <w:t xml:space="preserve">: </w:t>
      </w:r>
    </w:p>
    <w:p w14:paraId="6718DA26" w14:textId="53BFF87A" w:rsidR="004D27DD" w:rsidRPr="0069495B" w:rsidRDefault="004D27DD" w:rsidP="004D27DD">
      <w:pPr>
        <w:pStyle w:val="ListParagraph"/>
        <w:numPr>
          <w:ilvl w:val="0"/>
          <w:numId w:val="2"/>
        </w:numPr>
        <w:spacing w:line="480" w:lineRule="auto"/>
        <w:rPr>
          <w:rFonts w:asciiTheme="minorEastAsia" w:hAnsiTheme="minorEastAsia" w:cs="Arial"/>
          <w:sz w:val="24"/>
          <w:szCs w:val="24"/>
        </w:rPr>
      </w:pPr>
      <w:r w:rsidRPr="0069495B">
        <w:rPr>
          <w:rFonts w:asciiTheme="minorEastAsia" w:hAnsiTheme="minorEastAsia" w:cs="Arial"/>
          <w:sz w:val="24"/>
          <w:szCs w:val="24"/>
        </w:rPr>
        <w:t xml:space="preserve">To enhance the understanding of </w:t>
      </w:r>
      <w:r w:rsidRPr="0069495B">
        <w:rPr>
          <w:rFonts w:asciiTheme="minorEastAsia" w:hAnsiTheme="minorEastAsia" w:cs="Arial"/>
          <w:i/>
          <w:iCs/>
          <w:sz w:val="24"/>
          <w:szCs w:val="24"/>
        </w:rPr>
        <w:t xml:space="preserve">P. </w:t>
      </w:r>
      <w:proofErr w:type="spellStart"/>
      <w:r w:rsidRPr="0069495B">
        <w:rPr>
          <w:rFonts w:asciiTheme="minorEastAsia" w:hAnsiTheme="minorEastAsia" w:cs="Arial"/>
          <w:i/>
          <w:iCs/>
          <w:sz w:val="24"/>
          <w:szCs w:val="24"/>
        </w:rPr>
        <w:t>taeda</w:t>
      </w:r>
      <w:proofErr w:type="spellEnd"/>
      <w:r w:rsidRPr="0069495B">
        <w:rPr>
          <w:rFonts w:asciiTheme="minorEastAsia" w:hAnsiTheme="minorEastAsia" w:cs="Arial"/>
          <w:sz w:val="24"/>
          <w:szCs w:val="24"/>
        </w:rPr>
        <w:t xml:space="preserve"> physiology</w:t>
      </w:r>
    </w:p>
    <w:p w14:paraId="3F75E129" w14:textId="7257784C" w:rsidR="004D27DD" w:rsidRPr="0069495B" w:rsidRDefault="004D27DD" w:rsidP="004D27DD">
      <w:pPr>
        <w:spacing w:line="480" w:lineRule="auto"/>
        <w:rPr>
          <w:rFonts w:asciiTheme="minorEastAsia" w:hAnsiTheme="minorEastAsia" w:cs="Arial"/>
          <w:sz w:val="24"/>
          <w:szCs w:val="24"/>
        </w:rPr>
      </w:pPr>
      <w:commentRangeStart w:id="256"/>
      <w:commentRangeStart w:id="257"/>
      <w:commentRangeStart w:id="258"/>
      <w:r w:rsidRPr="0069495B">
        <w:rPr>
          <w:rFonts w:asciiTheme="minorEastAsia" w:hAnsiTheme="minorEastAsia" w:cs="Arial"/>
          <w:b/>
          <w:bCs/>
          <w:sz w:val="24"/>
          <w:szCs w:val="24"/>
        </w:rPr>
        <w:t>Objective</w:t>
      </w:r>
      <w:r w:rsidRPr="0069495B">
        <w:rPr>
          <w:rFonts w:asciiTheme="minorEastAsia" w:hAnsiTheme="minorEastAsia" w:cs="Arial"/>
          <w:sz w:val="24"/>
          <w:szCs w:val="24"/>
        </w:rPr>
        <w:t>:</w:t>
      </w:r>
      <w:commentRangeEnd w:id="256"/>
      <w:r w:rsidR="000742AD" w:rsidRPr="0069495B">
        <w:rPr>
          <w:rStyle w:val="CommentReference"/>
        </w:rPr>
        <w:commentReference w:id="256"/>
      </w:r>
      <w:commentRangeEnd w:id="257"/>
      <w:r w:rsidR="000742AD" w:rsidRPr="0069495B">
        <w:rPr>
          <w:rStyle w:val="CommentReference"/>
        </w:rPr>
        <w:commentReference w:id="257"/>
      </w:r>
      <w:commentRangeEnd w:id="258"/>
      <w:r w:rsidR="00B06423" w:rsidRPr="0069495B">
        <w:rPr>
          <w:rStyle w:val="CommentReference"/>
        </w:rPr>
        <w:commentReference w:id="258"/>
      </w:r>
    </w:p>
    <w:p w14:paraId="0047EE81" w14:textId="125D2029" w:rsidR="004D27DD" w:rsidRPr="0069495B" w:rsidRDefault="004D27DD" w:rsidP="004D27DD">
      <w:pPr>
        <w:pStyle w:val="ListParagraph"/>
        <w:numPr>
          <w:ilvl w:val="0"/>
          <w:numId w:val="1"/>
        </w:numPr>
        <w:spacing w:line="480" w:lineRule="auto"/>
        <w:rPr>
          <w:rFonts w:asciiTheme="minorEastAsia" w:hAnsiTheme="minorEastAsia" w:cs="Arial"/>
          <w:sz w:val="24"/>
          <w:szCs w:val="24"/>
        </w:rPr>
      </w:pPr>
      <w:r w:rsidRPr="0069495B">
        <w:rPr>
          <w:rFonts w:asciiTheme="minorEastAsia" w:hAnsiTheme="minorEastAsia" w:cs="Arial"/>
          <w:sz w:val="24"/>
          <w:szCs w:val="24"/>
        </w:rPr>
        <w:t xml:space="preserve">To understand how </w:t>
      </w:r>
      <w:r w:rsidRPr="0069495B">
        <w:rPr>
          <w:rFonts w:asciiTheme="minorEastAsia" w:hAnsiTheme="minorEastAsia" w:cs="Arial"/>
          <w:i/>
          <w:iCs/>
          <w:sz w:val="24"/>
          <w:szCs w:val="24"/>
        </w:rPr>
        <w:t xml:space="preserve">P. </w:t>
      </w:r>
      <w:proofErr w:type="spellStart"/>
      <w:r w:rsidRPr="0069495B">
        <w:rPr>
          <w:rFonts w:asciiTheme="minorEastAsia" w:hAnsiTheme="minorEastAsia" w:cs="Arial"/>
          <w:i/>
          <w:iCs/>
          <w:sz w:val="24"/>
          <w:szCs w:val="24"/>
        </w:rPr>
        <w:t>taeda</w:t>
      </w:r>
      <w:proofErr w:type="spellEnd"/>
      <w:r w:rsidRPr="0069495B">
        <w:rPr>
          <w:rFonts w:asciiTheme="minorEastAsia" w:hAnsiTheme="minorEastAsia" w:cs="Arial"/>
          <w:sz w:val="24"/>
          <w:szCs w:val="24"/>
        </w:rPr>
        <w:t xml:space="preserve"> transpiration is affected by crown architecture and planting density, accounting for additional environmental parameters</w:t>
      </w:r>
      <w:r w:rsidR="006209CB" w:rsidRPr="0069495B">
        <w:rPr>
          <w:rFonts w:asciiTheme="minorEastAsia" w:hAnsiTheme="minorEastAsia" w:cs="Arial"/>
          <w:sz w:val="24"/>
          <w:szCs w:val="24"/>
        </w:rPr>
        <w:t>, in efforts to answer the following sub questions:</w:t>
      </w:r>
    </w:p>
    <w:p w14:paraId="033DC2BD" w14:textId="77777777" w:rsidR="006209CB" w:rsidRPr="0069495B" w:rsidRDefault="006209CB" w:rsidP="006209CB">
      <w:pPr>
        <w:pStyle w:val="ListParagraph"/>
        <w:numPr>
          <w:ilvl w:val="1"/>
          <w:numId w:val="1"/>
        </w:numPr>
        <w:spacing w:line="480" w:lineRule="auto"/>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 xml:space="preserve">Does transpiration vary with genotypes and planting densities? </w:t>
      </w:r>
    </w:p>
    <w:p w14:paraId="0D8E96B5" w14:textId="6E8579DC" w:rsidR="006209CB" w:rsidRPr="0069495B" w:rsidDel="00581170" w:rsidRDefault="006209CB" w:rsidP="006209CB">
      <w:pPr>
        <w:pStyle w:val="ListParagraph"/>
        <w:numPr>
          <w:ilvl w:val="2"/>
          <w:numId w:val="1"/>
        </w:numPr>
        <w:spacing w:line="480" w:lineRule="auto"/>
        <w:rPr>
          <w:del w:id="259" w:author="Azura Liu" w:date="2022-03-23T18:33:00Z"/>
          <w:rStyle w:val="xhotkey-layer"/>
          <w:rFonts w:asciiTheme="minorEastAsia" w:hAnsiTheme="minorEastAsia" w:cs="Arial"/>
          <w:sz w:val="24"/>
          <w:szCs w:val="24"/>
        </w:rPr>
      </w:pPr>
      <w:commentRangeStart w:id="260"/>
      <w:commentRangeStart w:id="261"/>
      <w:del w:id="262" w:author="Azura Liu" w:date="2022-03-23T18:33:00Z">
        <w:r w:rsidRPr="0069495B" w:rsidDel="00581170">
          <w:rPr>
            <w:rStyle w:val="xhotkey-layer"/>
            <w:rFonts w:asciiTheme="minorEastAsia" w:hAnsiTheme="minorEastAsia" w:cs="Arial"/>
            <w:sz w:val="24"/>
            <w:szCs w:val="24"/>
          </w:rPr>
          <w:delText xml:space="preserve">H0: the true means of </w:delText>
        </w:r>
        <w:r w:rsidRPr="0069495B" w:rsidDel="00581170">
          <w:rPr>
            <w:rStyle w:val="xhotkey-layer"/>
            <w:rFonts w:asciiTheme="minorEastAsia" w:hAnsiTheme="minorEastAsia" w:cs="Arial"/>
            <w:i/>
            <w:iCs/>
            <w:sz w:val="24"/>
            <w:szCs w:val="24"/>
          </w:rPr>
          <w:delText>P. taeda</w:delText>
        </w:r>
        <w:r w:rsidRPr="0069495B" w:rsidDel="00581170">
          <w:rPr>
            <w:rStyle w:val="xhotkey-layer"/>
            <w:rFonts w:asciiTheme="minorEastAsia" w:hAnsiTheme="minorEastAsia" w:cs="Arial"/>
            <w:sz w:val="24"/>
            <w:szCs w:val="24"/>
          </w:rPr>
          <w:delText xml:space="preserve"> transpiration are equal across all genotypes and planting densities; </w:delText>
        </w:r>
      </w:del>
    </w:p>
    <w:p w14:paraId="4E015B9A" w14:textId="7F0E30B5" w:rsidR="006209CB" w:rsidRPr="0069495B" w:rsidDel="00581170" w:rsidRDefault="006209CB" w:rsidP="006209CB">
      <w:pPr>
        <w:pStyle w:val="ListParagraph"/>
        <w:numPr>
          <w:ilvl w:val="2"/>
          <w:numId w:val="1"/>
        </w:numPr>
        <w:spacing w:line="480" w:lineRule="auto"/>
        <w:rPr>
          <w:del w:id="263" w:author="Azura Liu" w:date="2022-03-23T18:34:00Z"/>
          <w:rStyle w:val="xhotkey-layer"/>
          <w:rFonts w:asciiTheme="minorEastAsia" w:hAnsiTheme="minorEastAsia" w:cs="Arial"/>
          <w:sz w:val="24"/>
          <w:szCs w:val="24"/>
        </w:rPr>
      </w:pPr>
      <w:del w:id="264" w:author="Azura Liu" w:date="2022-03-23T18:33:00Z">
        <w:r w:rsidRPr="0069495B" w:rsidDel="00581170">
          <w:rPr>
            <w:rStyle w:val="xhotkey-layer"/>
            <w:rFonts w:asciiTheme="minorEastAsia" w:hAnsiTheme="minorEastAsia" w:cs="Arial"/>
            <w:sz w:val="24"/>
            <w:szCs w:val="24"/>
          </w:rPr>
          <w:delText>Ha: the true mean of at least one treatment differs from another.</w:delText>
        </w:r>
        <w:commentRangeEnd w:id="260"/>
        <w:r w:rsidR="001E43B8" w:rsidRPr="0069495B" w:rsidDel="00581170">
          <w:rPr>
            <w:rStyle w:val="CommentReference"/>
          </w:rPr>
          <w:commentReference w:id="260"/>
        </w:r>
      </w:del>
      <w:commentRangeEnd w:id="261"/>
      <w:r w:rsidR="0042687E">
        <w:rPr>
          <w:rStyle w:val="CommentReference"/>
        </w:rPr>
        <w:commentReference w:id="261"/>
      </w:r>
    </w:p>
    <w:p w14:paraId="0EDD21D4" w14:textId="5D1B71BF" w:rsidR="006209CB" w:rsidRPr="0069495B" w:rsidDel="00581170" w:rsidRDefault="006209CB" w:rsidP="009E0F22">
      <w:pPr>
        <w:pStyle w:val="ListParagraph"/>
        <w:numPr>
          <w:ilvl w:val="1"/>
          <w:numId w:val="1"/>
        </w:numPr>
        <w:spacing w:line="480" w:lineRule="auto"/>
        <w:rPr>
          <w:del w:id="265" w:author="Azura Liu" w:date="2022-03-23T18:34:00Z"/>
          <w:rStyle w:val="xhotkey-layer"/>
          <w:rFonts w:asciiTheme="minorEastAsia" w:hAnsiTheme="minorEastAsia" w:cs="Arial"/>
          <w:sz w:val="24"/>
          <w:szCs w:val="24"/>
        </w:rPr>
      </w:pPr>
      <w:r w:rsidRPr="0069495B">
        <w:rPr>
          <w:rStyle w:val="xhotkey-layer"/>
          <w:rFonts w:asciiTheme="minorEastAsia" w:hAnsiTheme="minorEastAsia" w:cs="Arial"/>
          <w:sz w:val="24"/>
          <w:szCs w:val="24"/>
        </w:rPr>
        <w:t>Does transpiration respond to VPD differently with different genotypes and planting densities?</w:t>
      </w:r>
    </w:p>
    <w:p w14:paraId="509BC822" w14:textId="61494086" w:rsidR="008606D5" w:rsidRPr="00581170" w:rsidDel="00581170" w:rsidRDefault="008606D5">
      <w:pPr>
        <w:pStyle w:val="ListParagraph"/>
        <w:numPr>
          <w:ilvl w:val="1"/>
          <w:numId w:val="1"/>
        </w:numPr>
        <w:spacing w:line="480" w:lineRule="auto"/>
        <w:rPr>
          <w:del w:id="266" w:author="Azura Liu" w:date="2022-03-23T18:34:00Z"/>
          <w:rStyle w:val="xhotkey-layer"/>
          <w:rFonts w:asciiTheme="minorEastAsia" w:hAnsiTheme="minorEastAsia" w:cs="Arial"/>
          <w:sz w:val="24"/>
          <w:szCs w:val="24"/>
        </w:rPr>
        <w:pPrChange w:id="267" w:author="Azura Liu" w:date="2022-03-23T18:34:00Z">
          <w:pPr>
            <w:pStyle w:val="ListParagraph"/>
            <w:numPr>
              <w:ilvl w:val="2"/>
              <w:numId w:val="1"/>
            </w:numPr>
            <w:spacing w:line="480" w:lineRule="auto"/>
            <w:ind w:left="2160" w:hanging="360"/>
          </w:pPr>
        </w:pPrChange>
      </w:pPr>
      <w:del w:id="268" w:author="Azura Liu" w:date="2022-03-23T18:34:00Z">
        <w:r w:rsidRPr="0042687E" w:rsidDel="00581170">
          <w:rPr>
            <w:rStyle w:val="xhotkey-layer"/>
            <w:rFonts w:asciiTheme="minorEastAsia" w:hAnsiTheme="minorEastAsia" w:cs="Arial"/>
            <w:sz w:val="24"/>
            <w:szCs w:val="24"/>
          </w:rPr>
          <w:delText>H0: transpiration does not respond to VPD differently with different geno</w:delText>
        </w:r>
        <w:r w:rsidRPr="00581170" w:rsidDel="00581170">
          <w:rPr>
            <w:rStyle w:val="xhotkey-layer"/>
            <w:rFonts w:asciiTheme="minorEastAsia" w:hAnsiTheme="minorEastAsia" w:cs="Arial"/>
            <w:sz w:val="24"/>
            <w:szCs w:val="24"/>
          </w:rPr>
          <w:delText xml:space="preserve">types and planting densities; </w:delText>
        </w:r>
      </w:del>
    </w:p>
    <w:p w14:paraId="00E79DC2" w14:textId="3994BE6B" w:rsidR="008606D5" w:rsidRPr="0069495B" w:rsidRDefault="008606D5">
      <w:pPr>
        <w:pStyle w:val="ListParagraph"/>
        <w:numPr>
          <w:ilvl w:val="1"/>
          <w:numId w:val="1"/>
        </w:numPr>
        <w:spacing w:line="480" w:lineRule="auto"/>
        <w:rPr>
          <w:rStyle w:val="xhotkey-layer"/>
          <w:rFonts w:asciiTheme="minorEastAsia" w:hAnsiTheme="minorEastAsia" w:cs="Arial"/>
          <w:sz w:val="24"/>
          <w:szCs w:val="24"/>
        </w:rPr>
        <w:pPrChange w:id="269" w:author="Azura Liu" w:date="2022-03-23T18:34:00Z">
          <w:pPr>
            <w:pStyle w:val="ListParagraph"/>
            <w:numPr>
              <w:ilvl w:val="2"/>
              <w:numId w:val="1"/>
            </w:numPr>
            <w:spacing w:line="480" w:lineRule="auto"/>
            <w:ind w:left="2160" w:hanging="360"/>
          </w:pPr>
        </w:pPrChange>
      </w:pPr>
      <w:del w:id="270" w:author="Azura Liu" w:date="2022-03-23T18:34:00Z">
        <w:r w:rsidRPr="0069495B" w:rsidDel="00581170">
          <w:rPr>
            <w:rStyle w:val="xhotkey-layer"/>
            <w:rFonts w:asciiTheme="minorEastAsia" w:hAnsiTheme="minorEastAsia" w:cs="Arial"/>
            <w:sz w:val="24"/>
            <w:szCs w:val="24"/>
          </w:rPr>
          <w:delText xml:space="preserve">Ha: at least one treatment </w:delText>
        </w:r>
        <w:r w:rsidR="009625E9" w:rsidRPr="0069495B" w:rsidDel="00581170">
          <w:rPr>
            <w:rStyle w:val="xhotkey-layer"/>
            <w:rFonts w:asciiTheme="minorEastAsia" w:hAnsiTheme="minorEastAsia" w:cs="Arial"/>
            <w:sz w:val="24"/>
            <w:szCs w:val="24"/>
          </w:rPr>
          <w:delText>responds</w:delText>
        </w:r>
        <w:r w:rsidRPr="0069495B" w:rsidDel="00581170">
          <w:rPr>
            <w:rStyle w:val="xhotkey-layer"/>
            <w:rFonts w:asciiTheme="minorEastAsia" w:hAnsiTheme="minorEastAsia" w:cs="Arial"/>
            <w:sz w:val="24"/>
            <w:szCs w:val="24"/>
          </w:rPr>
          <w:delText xml:space="preserve"> to VPD differently from another</w:delText>
        </w:r>
      </w:del>
      <w:r w:rsidRPr="0069495B">
        <w:rPr>
          <w:rStyle w:val="xhotkey-layer"/>
          <w:rFonts w:asciiTheme="minorEastAsia" w:hAnsiTheme="minorEastAsia" w:cs="Arial"/>
          <w:sz w:val="24"/>
          <w:szCs w:val="24"/>
        </w:rPr>
        <w:t>.</w:t>
      </w:r>
    </w:p>
    <w:p w14:paraId="0269DF2F" w14:textId="473D0404" w:rsidR="006209CB" w:rsidRPr="00581170" w:rsidDel="00581170" w:rsidRDefault="006209CB">
      <w:pPr>
        <w:pStyle w:val="ListParagraph"/>
        <w:numPr>
          <w:ilvl w:val="1"/>
          <w:numId w:val="1"/>
        </w:numPr>
        <w:rPr>
          <w:del w:id="271" w:author="Azura Liu" w:date="2022-03-23T18:34:00Z"/>
          <w:rStyle w:val="xhotkey-layer"/>
          <w:rFonts w:asciiTheme="minorEastAsia" w:hAnsiTheme="minorEastAsia" w:cs="Arial"/>
          <w:sz w:val="24"/>
          <w:szCs w:val="24"/>
        </w:rPr>
        <w:pPrChange w:id="272" w:author="Azura Liu" w:date="2022-03-23T18:34:00Z">
          <w:pPr>
            <w:pStyle w:val="ListParagraph"/>
            <w:numPr>
              <w:ilvl w:val="1"/>
              <w:numId w:val="1"/>
            </w:numPr>
            <w:spacing w:line="480" w:lineRule="auto"/>
            <w:ind w:left="1440" w:hanging="360"/>
          </w:pPr>
        </w:pPrChange>
      </w:pPr>
      <w:r w:rsidRPr="0042687E">
        <w:rPr>
          <w:rStyle w:val="xhotkey-layer"/>
          <w:rFonts w:asciiTheme="minorEastAsia" w:hAnsiTheme="minorEastAsia" w:cs="Arial"/>
          <w:sz w:val="24"/>
          <w:szCs w:val="24"/>
        </w:rPr>
        <w:t>Does response to VPD vary with different levels of soil moisture between genotypes and planting densities?</w:t>
      </w:r>
    </w:p>
    <w:p w14:paraId="17D53CEE" w14:textId="180C02B0" w:rsidR="008606D5" w:rsidRPr="00581170" w:rsidDel="00581170" w:rsidRDefault="008606D5">
      <w:pPr>
        <w:pStyle w:val="ListParagraph"/>
        <w:numPr>
          <w:ilvl w:val="1"/>
          <w:numId w:val="1"/>
        </w:numPr>
        <w:rPr>
          <w:del w:id="273" w:author="Azura Liu" w:date="2022-03-23T18:33:00Z"/>
          <w:rStyle w:val="xhotkey-layer"/>
          <w:rFonts w:asciiTheme="minorEastAsia" w:hAnsiTheme="minorEastAsia" w:cs="Arial"/>
          <w:sz w:val="24"/>
          <w:szCs w:val="24"/>
        </w:rPr>
        <w:pPrChange w:id="274" w:author="Azura Liu" w:date="2022-03-23T18:34:00Z">
          <w:pPr>
            <w:pStyle w:val="ListParagraph"/>
            <w:numPr>
              <w:ilvl w:val="2"/>
              <w:numId w:val="1"/>
            </w:numPr>
            <w:spacing w:line="480" w:lineRule="auto"/>
            <w:ind w:left="2160" w:hanging="360"/>
          </w:pPr>
        </w:pPrChange>
      </w:pPr>
      <w:del w:id="275" w:author="Azura Liu" w:date="2022-03-23T18:33:00Z">
        <w:r w:rsidRPr="00581170" w:rsidDel="00581170">
          <w:rPr>
            <w:rStyle w:val="xhotkey-layer"/>
            <w:rFonts w:asciiTheme="minorEastAsia" w:hAnsiTheme="minorEastAsia" w:cs="Arial"/>
            <w:sz w:val="24"/>
            <w:szCs w:val="24"/>
          </w:rPr>
          <w:delText xml:space="preserve">H0: the responses of </w:delText>
        </w:r>
        <w:r w:rsidRPr="00581170" w:rsidDel="00581170">
          <w:rPr>
            <w:rStyle w:val="xhotkey-layer"/>
            <w:rFonts w:asciiTheme="minorEastAsia" w:hAnsiTheme="minorEastAsia" w:cs="Arial"/>
            <w:i/>
            <w:iCs/>
            <w:sz w:val="24"/>
            <w:szCs w:val="24"/>
          </w:rPr>
          <w:delText>P. taeda</w:delText>
        </w:r>
        <w:r w:rsidRPr="00581170" w:rsidDel="00581170">
          <w:rPr>
            <w:rStyle w:val="xhotkey-layer"/>
            <w:rFonts w:asciiTheme="minorEastAsia" w:hAnsiTheme="minorEastAsia" w:cs="Arial"/>
            <w:sz w:val="24"/>
            <w:szCs w:val="24"/>
          </w:rPr>
          <w:delText xml:space="preserve"> transpiration to VPD are the same across all genotypes and planting densities at different soil moisture levels; </w:delText>
        </w:r>
      </w:del>
    </w:p>
    <w:p w14:paraId="6A8F2B95" w14:textId="28935689" w:rsidR="008606D5" w:rsidRPr="0069495B" w:rsidRDefault="008606D5">
      <w:pPr>
        <w:pStyle w:val="ListParagraph"/>
        <w:numPr>
          <w:ilvl w:val="1"/>
          <w:numId w:val="1"/>
        </w:numPr>
        <w:rPr>
          <w:rStyle w:val="xhotkey-layer"/>
          <w:rFonts w:asciiTheme="minorEastAsia" w:hAnsiTheme="minorEastAsia" w:cs="Arial"/>
          <w:sz w:val="24"/>
          <w:szCs w:val="24"/>
        </w:rPr>
        <w:pPrChange w:id="276" w:author="Azura Liu" w:date="2022-03-23T18:34:00Z">
          <w:pPr>
            <w:pStyle w:val="ListParagraph"/>
            <w:numPr>
              <w:ilvl w:val="2"/>
              <w:numId w:val="1"/>
            </w:numPr>
            <w:spacing w:line="480" w:lineRule="auto"/>
            <w:ind w:left="2160" w:hanging="360"/>
          </w:pPr>
        </w:pPrChange>
      </w:pPr>
      <w:del w:id="277" w:author="Azura Liu" w:date="2022-03-23T18:33:00Z">
        <w:r w:rsidRPr="0069495B" w:rsidDel="00581170">
          <w:rPr>
            <w:rStyle w:val="xhotkey-layer"/>
            <w:rFonts w:asciiTheme="minorEastAsia" w:hAnsiTheme="minorEastAsia" w:cs="Arial"/>
            <w:sz w:val="24"/>
            <w:szCs w:val="24"/>
          </w:rPr>
          <w:delText>Ha: the response of at least one treatment to VPD under different soil moisture levels differs from another.</w:delText>
        </w:r>
      </w:del>
    </w:p>
    <w:p w14:paraId="35C8C901" w14:textId="77777777" w:rsidR="004D27DD" w:rsidRPr="0069495B" w:rsidRDefault="004D27DD" w:rsidP="004D27DD">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Methods and Sources of Support</w:t>
      </w:r>
    </w:p>
    <w:p w14:paraId="29AC8E7B" w14:textId="77777777" w:rsidR="004D27DD" w:rsidRPr="0069495B" w:rsidRDefault="004D27DD" w:rsidP="004D27DD">
      <w:pPr>
        <w:pStyle w:val="xmsonormal"/>
        <w:spacing w:line="480" w:lineRule="auto"/>
        <w:rPr>
          <w:rStyle w:val="xhotkey-layer"/>
          <w:rFonts w:asciiTheme="minorEastAsia" w:hAnsiTheme="minorEastAsia" w:cs="Arial"/>
          <w:b/>
          <w:bCs/>
          <w:sz w:val="24"/>
          <w:szCs w:val="24"/>
        </w:rPr>
      </w:pPr>
      <w:r w:rsidRPr="0069495B">
        <w:rPr>
          <w:rStyle w:val="xhotkey-layer"/>
          <w:rFonts w:asciiTheme="minorEastAsia" w:hAnsiTheme="minorEastAsia" w:cs="Arial"/>
          <w:b/>
          <w:bCs/>
          <w:sz w:val="24"/>
          <w:szCs w:val="24"/>
        </w:rPr>
        <w:t>Study Area</w:t>
      </w:r>
    </w:p>
    <w:p w14:paraId="5BE2C5DF" w14:textId="77777777" w:rsidR="004D27DD" w:rsidRPr="0069495B" w:rsidRDefault="004D27DD" w:rsidP="004D27DD">
      <w:pPr>
        <w:pStyle w:val="xmsonormal"/>
        <w:spacing w:line="480" w:lineRule="auto"/>
        <w:ind w:firstLine="720"/>
        <w:rPr>
          <w:rFonts w:asciiTheme="minorEastAsia" w:hAnsiTheme="minorEastAsia" w:cs="Arial"/>
          <w:sz w:val="24"/>
          <w:szCs w:val="24"/>
        </w:rPr>
      </w:pPr>
      <w:r w:rsidRPr="0069495B">
        <w:rPr>
          <w:rStyle w:val="xhotkey-layer"/>
          <w:rFonts w:asciiTheme="minorEastAsia" w:hAnsiTheme="minorEastAsia" w:cs="Arial"/>
          <w:sz w:val="24"/>
          <w:szCs w:val="24"/>
        </w:rPr>
        <w:t xml:space="preserve">Three experimental sites were established in the larger study, </w:t>
      </w:r>
      <w:r w:rsidRPr="0069495B">
        <w:rPr>
          <w:rFonts w:asciiTheme="minorEastAsia" w:hAnsiTheme="minorEastAsia" w:cs="Arial"/>
          <w:sz w:val="24"/>
          <w:szCs w:val="24"/>
        </w:rPr>
        <w:t xml:space="preserve">including one in the Piedmonts (Reynolds Homestead Center, Virginia, northern edge of </w:t>
      </w:r>
      <w:r w:rsidRPr="0069495B">
        <w:rPr>
          <w:rFonts w:asciiTheme="minorEastAsia" w:hAnsiTheme="minorEastAsia" w:cs="Arial"/>
          <w:i/>
          <w:iCs/>
          <w:sz w:val="24"/>
          <w:szCs w:val="24"/>
        </w:rPr>
        <w:t xml:space="preserve">P. </w:t>
      </w:r>
      <w:proofErr w:type="spellStart"/>
      <w:r w:rsidRPr="0069495B">
        <w:rPr>
          <w:rFonts w:asciiTheme="minorEastAsia" w:hAnsiTheme="minorEastAsia" w:cs="Arial"/>
          <w:i/>
          <w:iCs/>
          <w:sz w:val="24"/>
          <w:szCs w:val="24"/>
        </w:rPr>
        <w:t>taeda</w:t>
      </w:r>
      <w:proofErr w:type="spellEnd"/>
      <w:r w:rsidRPr="0069495B">
        <w:rPr>
          <w:rFonts w:asciiTheme="minorEastAsia" w:hAnsiTheme="minorEastAsia" w:cs="Arial"/>
          <w:i/>
          <w:iCs/>
          <w:sz w:val="24"/>
          <w:szCs w:val="24"/>
        </w:rPr>
        <w:t xml:space="preserve"> </w:t>
      </w:r>
      <w:r w:rsidRPr="0069495B">
        <w:rPr>
          <w:rFonts w:asciiTheme="minorEastAsia" w:hAnsiTheme="minorEastAsia" w:cs="Arial"/>
          <w:sz w:val="24"/>
          <w:szCs w:val="24"/>
        </w:rPr>
        <w:t xml:space="preserve">range), one located on the coastal plain (Bladen lakes, NC, a typical </w:t>
      </w:r>
      <w:r w:rsidRPr="0069495B">
        <w:rPr>
          <w:rFonts w:asciiTheme="minorEastAsia" w:hAnsiTheme="minorEastAsia" w:cs="Arial"/>
          <w:i/>
          <w:iCs/>
          <w:sz w:val="24"/>
          <w:szCs w:val="24"/>
        </w:rPr>
        <w:t xml:space="preserve">P. </w:t>
      </w:r>
      <w:proofErr w:type="spellStart"/>
      <w:r w:rsidRPr="0069495B">
        <w:rPr>
          <w:rFonts w:asciiTheme="minorEastAsia" w:hAnsiTheme="minorEastAsia" w:cs="Arial"/>
          <w:i/>
          <w:iCs/>
          <w:sz w:val="24"/>
          <w:szCs w:val="24"/>
        </w:rPr>
        <w:t>taeda</w:t>
      </w:r>
      <w:proofErr w:type="spellEnd"/>
      <w:r w:rsidRPr="0069495B">
        <w:rPr>
          <w:rFonts w:asciiTheme="minorEastAsia" w:hAnsiTheme="minorEastAsia" w:cs="Arial"/>
          <w:i/>
          <w:iCs/>
          <w:sz w:val="24"/>
          <w:szCs w:val="24"/>
        </w:rPr>
        <w:t xml:space="preserve"> </w:t>
      </w:r>
      <w:r w:rsidRPr="0069495B">
        <w:rPr>
          <w:rFonts w:asciiTheme="minorEastAsia" w:hAnsiTheme="minorEastAsia" w:cs="Arial"/>
          <w:sz w:val="24"/>
          <w:szCs w:val="24"/>
        </w:rPr>
        <w:t xml:space="preserve">site), and one far away from </w:t>
      </w:r>
      <w:r w:rsidRPr="0069495B">
        <w:rPr>
          <w:rFonts w:asciiTheme="minorEastAsia" w:hAnsiTheme="minorEastAsia" w:cs="Arial"/>
          <w:i/>
          <w:iCs/>
          <w:sz w:val="24"/>
          <w:szCs w:val="24"/>
        </w:rPr>
        <w:t xml:space="preserve">P. </w:t>
      </w:r>
      <w:proofErr w:type="spellStart"/>
      <w:r w:rsidRPr="0069495B">
        <w:rPr>
          <w:rFonts w:asciiTheme="minorEastAsia" w:hAnsiTheme="minorEastAsia" w:cs="Arial"/>
          <w:i/>
          <w:iCs/>
          <w:sz w:val="24"/>
          <w:szCs w:val="24"/>
        </w:rPr>
        <w:t>taeda</w:t>
      </w:r>
      <w:proofErr w:type="spellEnd"/>
      <w:r w:rsidRPr="0069495B">
        <w:rPr>
          <w:rFonts w:asciiTheme="minorEastAsia" w:hAnsiTheme="minorEastAsia" w:cs="Arial"/>
          <w:i/>
          <w:iCs/>
          <w:sz w:val="24"/>
          <w:szCs w:val="24"/>
        </w:rPr>
        <w:t xml:space="preserve"> </w:t>
      </w:r>
      <w:r w:rsidRPr="0069495B">
        <w:rPr>
          <w:rFonts w:asciiTheme="minorEastAsia" w:hAnsiTheme="minorEastAsia" w:cs="Arial"/>
          <w:sz w:val="24"/>
          <w:szCs w:val="24"/>
        </w:rPr>
        <w:t>range (</w:t>
      </w:r>
      <w:proofErr w:type="spellStart"/>
      <w:r w:rsidRPr="0069495B">
        <w:rPr>
          <w:rFonts w:asciiTheme="minorEastAsia" w:hAnsiTheme="minorEastAsia" w:cs="Arial"/>
          <w:sz w:val="24"/>
          <w:szCs w:val="24"/>
        </w:rPr>
        <w:t>Renova</w:t>
      </w:r>
      <w:proofErr w:type="spellEnd"/>
      <w:r w:rsidRPr="0069495B">
        <w:rPr>
          <w:rFonts w:asciiTheme="minorEastAsia" w:hAnsiTheme="minorEastAsia" w:cs="Arial"/>
          <w:sz w:val="24"/>
          <w:szCs w:val="24"/>
        </w:rPr>
        <w:t xml:space="preserve"> Forest, Brazil). The data analyzed in this MP solely came from the Piedmont site in Virginia. Although slightly outside of the northern range of </w:t>
      </w:r>
      <w:r w:rsidRPr="0069495B">
        <w:rPr>
          <w:rFonts w:asciiTheme="minorEastAsia" w:hAnsiTheme="minorEastAsia" w:cs="Arial"/>
          <w:i/>
          <w:iCs/>
          <w:sz w:val="24"/>
          <w:szCs w:val="24"/>
        </w:rPr>
        <w:t xml:space="preserve">P. </w:t>
      </w:r>
      <w:proofErr w:type="spellStart"/>
      <w:r w:rsidRPr="0069495B">
        <w:rPr>
          <w:rFonts w:asciiTheme="minorEastAsia" w:hAnsiTheme="minorEastAsia" w:cs="Arial"/>
          <w:i/>
          <w:iCs/>
          <w:sz w:val="24"/>
          <w:szCs w:val="24"/>
        </w:rPr>
        <w:t>taeda</w:t>
      </w:r>
      <w:proofErr w:type="spellEnd"/>
      <w:r w:rsidRPr="0069495B">
        <w:rPr>
          <w:rFonts w:asciiTheme="minorEastAsia" w:hAnsiTheme="minorEastAsia" w:cs="Arial"/>
          <w:sz w:val="24"/>
          <w:szCs w:val="24"/>
        </w:rPr>
        <w:t xml:space="preserve">, the species has established successfully in the Piedmont. </w:t>
      </w:r>
    </w:p>
    <w:p w14:paraId="0D10D993" w14:textId="77777777" w:rsidR="009B5C76" w:rsidRPr="0069495B" w:rsidRDefault="009B5C76" w:rsidP="009B5C76">
      <w:pPr>
        <w:pStyle w:val="xmsonormal"/>
        <w:spacing w:line="480" w:lineRule="auto"/>
        <w:rPr>
          <w:rFonts w:asciiTheme="minorEastAsia" w:hAnsiTheme="minorEastAsia" w:cs="Arial"/>
          <w:b/>
          <w:bCs/>
          <w:sz w:val="24"/>
          <w:szCs w:val="24"/>
        </w:rPr>
      </w:pPr>
      <w:r w:rsidRPr="0069495B">
        <w:rPr>
          <w:rFonts w:asciiTheme="minorEastAsia" w:hAnsiTheme="minorEastAsia" w:cs="Arial"/>
          <w:b/>
          <w:bCs/>
          <w:sz w:val="24"/>
          <w:szCs w:val="24"/>
        </w:rPr>
        <w:lastRenderedPageBreak/>
        <w:t>Data Source &amp; Experiment Setup</w:t>
      </w:r>
    </w:p>
    <w:p w14:paraId="5A77871C" w14:textId="77777777" w:rsidR="009B5C76" w:rsidRPr="0069495B" w:rsidRDefault="009B5C76" w:rsidP="009B5C76">
      <w:pPr>
        <w:pStyle w:val="xmsonormal"/>
        <w:spacing w:line="480" w:lineRule="auto"/>
        <w:ind w:firstLine="720"/>
        <w:rPr>
          <w:rFonts w:asciiTheme="minorEastAsia" w:hAnsiTheme="minorEastAsia" w:cs="Arial"/>
          <w:sz w:val="24"/>
          <w:szCs w:val="24"/>
        </w:rPr>
      </w:pPr>
      <w:r w:rsidRPr="0069495B">
        <w:rPr>
          <w:rFonts w:asciiTheme="minorEastAsia" w:hAnsiTheme="minorEastAsia" w:cs="Arial"/>
          <w:sz w:val="24"/>
          <w:szCs w:val="24"/>
        </w:rPr>
        <w:t xml:space="preserve">USFS research biological scientist Christopher Maier, also my additional MP advisor, has provided the data that make this project possible. </w:t>
      </w:r>
    </w:p>
    <w:p w14:paraId="36872B8B" w14:textId="637EC381" w:rsidR="009B5C76" w:rsidRPr="0069495B" w:rsidRDefault="009B5C76" w:rsidP="009B5C76">
      <w:pPr>
        <w:pStyle w:val="xmsonormal"/>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The experiment is a block plot with a split-split plot design replicated 4 times (4 systems); silviculture (low/high intensity) is the main plot and spacing and genetic entry are the split plots (Albaugh et al., 2018). With a total of eight plots, each plot contains one treatment (one clone planted at one density). The experiment was set up as the chart below:</w:t>
      </w:r>
    </w:p>
    <w:p w14:paraId="09B2D32D" w14:textId="5FF3D69F" w:rsidR="009B5C76" w:rsidRPr="0069495B" w:rsidRDefault="009B5C76" w:rsidP="009B5C76">
      <w:pPr>
        <w:pStyle w:val="xmsonormal"/>
        <w:spacing w:line="480" w:lineRule="auto"/>
        <w:rPr>
          <w:rStyle w:val="xhotkey-layer"/>
          <w:rFonts w:asciiTheme="minorEastAsia" w:hAnsiTheme="minorEastAsia" w:cs="Arial"/>
          <w:sz w:val="24"/>
          <w:szCs w:val="24"/>
        </w:rPr>
      </w:pPr>
      <w:commentRangeStart w:id="278"/>
      <w:commentRangeStart w:id="279"/>
      <w:r w:rsidRPr="0069495B">
        <w:rPr>
          <w:rStyle w:val="xhotkey-layer"/>
          <w:rFonts w:asciiTheme="minorEastAsia" w:hAnsiTheme="minorEastAsia"/>
        </w:rPr>
        <w:t>Table 1. Experimental Setup</w:t>
      </w:r>
      <w:commentRangeEnd w:id="278"/>
      <w:r w:rsidR="00B06423" w:rsidRPr="0069495B">
        <w:rPr>
          <w:rStyle w:val="CommentReference"/>
          <w:rFonts w:asciiTheme="minorHAnsi" w:hAnsiTheme="minorHAnsi" w:cstheme="minorBidi"/>
        </w:rPr>
        <w:commentReference w:id="278"/>
      </w:r>
      <w:commentRangeEnd w:id="279"/>
      <w:r w:rsidR="00D257FF" w:rsidRPr="0069495B">
        <w:rPr>
          <w:rStyle w:val="CommentReference"/>
          <w:rFonts w:asciiTheme="minorHAnsi" w:hAnsiTheme="minorHAnsi" w:cstheme="minorBidi"/>
        </w:rPr>
        <w:commentReference w:id="279"/>
      </w:r>
    </w:p>
    <w:tbl>
      <w:tblPr>
        <w:tblStyle w:val="TableGrid"/>
        <w:tblW w:w="9585" w:type="dxa"/>
        <w:tblLook w:val="04A0" w:firstRow="1" w:lastRow="0" w:firstColumn="1" w:lastColumn="0" w:noHBand="0" w:noVBand="1"/>
      </w:tblPr>
      <w:tblGrid>
        <w:gridCol w:w="1454"/>
        <w:gridCol w:w="4379"/>
        <w:gridCol w:w="3752"/>
      </w:tblGrid>
      <w:tr w:rsidR="005A1E02" w:rsidRPr="0069495B" w14:paraId="40E9B01F" w14:textId="77777777" w:rsidTr="008A29DF">
        <w:trPr>
          <w:trHeight w:val="653"/>
        </w:trPr>
        <w:tc>
          <w:tcPr>
            <w:tcW w:w="1454" w:type="dxa"/>
          </w:tcPr>
          <w:p w14:paraId="7A9E3C53"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System</w:t>
            </w:r>
          </w:p>
        </w:tc>
        <w:tc>
          <w:tcPr>
            <w:tcW w:w="4379" w:type="dxa"/>
          </w:tcPr>
          <w:p w14:paraId="237D2B46"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Genotype (crown architecture variation)</w:t>
            </w:r>
          </w:p>
        </w:tc>
        <w:tc>
          <w:tcPr>
            <w:tcW w:w="3752" w:type="dxa"/>
          </w:tcPr>
          <w:p w14:paraId="13F1DE4B"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Density (trees/acre)</w:t>
            </w:r>
          </w:p>
        </w:tc>
      </w:tr>
      <w:tr w:rsidR="005A1E02" w:rsidRPr="0069495B" w14:paraId="6D49FCD2" w14:textId="77777777" w:rsidTr="008A29DF">
        <w:trPr>
          <w:trHeight w:val="642"/>
        </w:trPr>
        <w:tc>
          <w:tcPr>
            <w:tcW w:w="1454" w:type="dxa"/>
            <w:vMerge w:val="restart"/>
          </w:tcPr>
          <w:p w14:paraId="60167D09"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1</w:t>
            </w:r>
          </w:p>
        </w:tc>
        <w:tc>
          <w:tcPr>
            <w:tcW w:w="4379" w:type="dxa"/>
          </w:tcPr>
          <w:p w14:paraId="59C7B210"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5D06E9F3"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5A1E02" w:rsidRPr="0069495B" w14:paraId="56BA5E20" w14:textId="77777777" w:rsidTr="008A29DF">
        <w:trPr>
          <w:trHeight w:val="663"/>
        </w:trPr>
        <w:tc>
          <w:tcPr>
            <w:tcW w:w="1454" w:type="dxa"/>
            <w:vMerge/>
          </w:tcPr>
          <w:p w14:paraId="4A74F38F"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p>
        </w:tc>
        <w:tc>
          <w:tcPr>
            <w:tcW w:w="4379" w:type="dxa"/>
          </w:tcPr>
          <w:p w14:paraId="03B084C0"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25E17E63"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5A1E02" w:rsidRPr="0069495B" w14:paraId="362A8547" w14:textId="77777777" w:rsidTr="008A29DF">
        <w:trPr>
          <w:trHeight w:val="642"/>
        </w:trPr>
        <w:tc>
          <w:tcPr>
            <w:tcW w:w="1454" w:type="dxa"/>
            <w:vMerge w:val="restart"/>
          </w:tcPr>
          <w:p w14:paraId="46B9DA60"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w:t>
            </w:r>
          </w:p>
        </w:tc>
        <w:tc>
          <w:tcPr>
            <w:tcW w:w="4379" w:type="dxa"/>
          </w:tcPr>
          <w:p w14:paraId="62FB6C2A"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6271788C"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5A1E02" w:rsidRPr="0069495B" w14:paraId="20A702DE" w14:textId="77777777" w:rsidTr="008A29DF">
        <w:trPr>
          <w:trHeight w:val="663"/>
        </w:trPr>
        <w:tc>
          <w:tcPr>
            <w:tcW w:w="1454" w:type="dxa"/>
            <w:vMerge/>
          </w:tcPr>
          <w:p w14:paraId="1847B648"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p>
        </w:tc>
        <w:tc>
          <w:tcPr>
            <w:tcW w:w="4379" w:type="dxa"/>
          </w:tcPr>
          <w:p w14:paraId="1228B88F"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3F3CF59B"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5A1E02" w:rsidRPr="0069495B" w14:paraId="78B196AF" w14:textId="77777777" w:rsidTr="008A29DF">
        <w:trPr>
          <w:trHeight w:val="642"/>
        </w:trPr>
        <w:tc>
          <w:tcPr>
            <w:tcW w:w="1454" w:type="dxa"/>
            <w:vMerge w:val="restart"/>
          </w:tcPr>
          <w:p w14:paraId="4225C408"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3</w:t>
            </w:r>
          </w:p>
        </w:tc>
        <w:tc>
          <w:tcPr>
            <w:tcW w:w="4379" w:type="dxa"/>
          </w:tcPr>
          <w:p w14:paraId="3DDE4863"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138BE3DF"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5A1E02" w:rsidRPr="0069495B" w14:paraId="092EEE70" w14:textId="77777777" w:rsidTr="008A29DF">
        <w:trPr>
          <w:trHeight w:val="663"/>
        </w:trPr>
        <w:tc>
          <w:tcPr>
            <w:tcW w:w="1454" w:type="dxa"/>
            <w:vMerge/>
          </w:tcPr>
          <w:p w14:paraId="4FEEAC03"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p>
        </w:tc>
        <w:tc>
          <w:tcPr>
            <w:tcW w:w="4379" w:type="dxa"/>
          </w:tcPr>
          <w:p w14:paraId="1249D36C"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35409207"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5A1E02" w:rsidRPr="0069495B" w14:paraId="43481D1D" w14:textId="77777777" w:rsidTr="008A29DF">
        <w:trPr>
          <w:trHeight w:val="642"/>
        </w:trPr>
        <w:tc>
          <w:tcPr>
            <w:tcW w:w="1454" w:type="dxa"/>
            <w:vMerge w:val="restart"/>
          </w:tcPr>
          <w:p w14:paraId="687DF4A2"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4</w:t>
            </w:r>
          </w:p>
        </w:tc>
        <w:tc>
          <w:tcPr>
            <w:tcW w:w="4379" w:type="dxa"/>
          </w:tcPr>
          <w:p w14:paraId="431EE2A9"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12EA583F"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5A1E02" w:rsidRPr="0069495B" w14:paraId="46054B50" w14:textId="77777777" w:rsidTr="008A29DF">
        <w:trPr>
          <w:trHeight w:val="663"/>
        </w:trPr>
        <w:tc>
          <w:tcPr>
            <w:tcW w:w="1454" w:type="dxa"/>
            <w:vMerge/>
          </w:tcPr>
          <w:p w14:paraId="4091AC2A"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p>
        </w:tc>
        <w:tc>
          <w:tcPr>
            <w:tcW w:w="4379" w:type="dxa"/>
          </w:tcPr>
          <w:p w14:paraId="2F869DCD"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5A609371" w14:textId="77777777" w:rsidR="009B5C76" w:rsidRPr="0069495B" w:rsidRDefault="009B5C76" w:rsidP="008A29DF">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bl>
    <w:p w14:paraId="338A2E62" w14:textId="538043C1" w:rsidR="009B5C76" w:rsidRPr="0069495B" w:rsidRDefault="009B5C76" w:rsidP="009B5C76">
      <w:pPr>
        <w:pStyle w:val="xmsonormal"/>
        <w:spacing w:line="480" w:lineRule="auto"/>
        <w:rPr>
          <w:rStyle w:val="xhotkey-layer"/>
          <w:rFonts w:asciiTheme="minorEastAsia" w:hAnsiTheme="minorEastAsia" w:cs="Arial"/>
          <w:sz w:val="24"/>
          <w:szCs w:val="24"/>
        </w:rPr>
      </w:pPr>
      <w:r w:rsidRPr="0069495B">
        <w:rPr>
          <w:rStyle w:val="xhotkey-layer"/>
          <w:rFonts w:asciiTheme="minorEastAsia" w:hAnsiTheme="minorEastAsia" w:cs="Arial"/>
          <w:sz w:val="24"/>
          <w:szCs w:val="24"/>
        </w:rPr>
        <w:lastRenderedPageBreak/>
        <w:t>Where</w:t>
      </w:r>
      <w:ins w:id="280" w:author="Azura Liu" w:date="2022-03-22T18:18:00Z">
        <w:r w:rsidR="0069495B" w:rsidRPr="0069495B">
          <w:rPr>
            <w:rStyle w:val="xhotkey-layer"/>
            <w:rFonts w:asciiTheme="minorEastAsia" w:hAnsiTheme="minorEastAsia" w:cs="Arial"/>
            <w:sz w:val="24"/>
            <w:szCs w:val="24"/>
          </w:rPr>
          <w:t xml:space="preserve"> according to </w:t>
        </w:r>
        <w:proofErr w:type="spellStart"/>
        <w:r w:rsidR="0069495B" w:rsidRPr="0069495B">
          <w:rPr>
            <w:rStyle w:val="xhotkey-layer"/>
            <w:rFonts w:asciiTheme="minorEastAsia" w:hAnsiTheme="minorEastAsia" w:cs="Arial"/>
            <w:sz w:val="24"/>
            <w:szCs w:val="24"/>
          </w:rPr>
          <w:t>Carbaugh</w:t>
        </w:r>
        <w:proofErr w:type="spellEnd"/>
        <w:r w:rsidR="0069495B" w:rsidRPr="0069495B">
          <w:rPr>
            <w:rStyle w:val="xhotkey-layer"/>
            <w:rFonts w:asciiTheme="minorEastAsia" w:hAnsiTheme="minorEastAsia" w:cs="Arial"/>
            <w:sz w:val="24"/>
            <w:szCs w:val="24"/>
          </w:rPr>
          <w:t xml:space="preserve"> (2015),</w:t>
        </w:r>
      </w:ins>
      <w:r w:rsidRPr="0069495B">
        <w:rPr>
          <w:rStyle w:val="xhotkey-layer"/>
          <w:rFonts w:asciiTheme="minorEastAsia" w:hAnsiTheme="minorEastAsia" w:cs="Arial"/>
          <w:sz w:val="24"/>
          <w:szCs w:val="24"/>
        </w:rPr>
        <w:t xml:space="preserve"> </w:t>
      </w:r>
      <w:r w:rsidR="00444962" w:rsidRPr="0069495B">
        <w:rPr>
          <w:rStyle w:val="xhotkey-layer"/>
          <w:rFonts w:asciiTheme="minorEastAsia" w:hAnsiTheme="minorEastAsia" w:cs="Arial"/>
          <w:sz w:val="24"/>
          <w:szCs w:val="24"/>
        </w:rPr>
        <w:t>OP stands for an open-pollinated family and C refers to clones.</w:t>
      </w:r>
      <w:r w:rsidR="00A87074" w:rsidRPr="0069495B">
        <w:rPr>
          <w:rStyle w:val="xhotkey-layer"/>
          <w:rFonts w:asciiTheme="minorEastAsia" w:hAnsiTheme="minorEastAsia" w:cs="Arial"/>
          <w:sz w:val="24"/>
          <w:szCs w:val="24"/>
        </w:rPr>
        <w:t xml:space="preserve"> C3</w:t>
      </w:r>
      <w:r w:rsidR="00444962" w:rsidRPr="0069495B">
        <w:rPr>
          <w:rStyle w:val="xhotkey-layer"/>
          <w:rFonts w:asciiTheme="minorEastAsia" w:hAnsiTheme="minorEastAsia" w:cs="Arial"/>
          <w:sz w:val="24"/>
          <w:szCs w:val="24"/>
        </w:rPr>
        <w:t xml:space="preserve"> </w:t>
      </w:r>
      <w:r w:rsidR="00A87074" w:rsidRPr="0069495B">
        <w:rPr>
          <w:rStyle w:val="xhotkey-layer"/>
          <w:rFonts w:asciiTheme="minorEastAsia" w:hAnsiTheme="minorEastAsia" w:cs="Arial"/>
          <w:sz w:val="24"/>
          <w:szCs w:val="24"/>
        </w:rPr>
        <w:t>is considered narrow crown genotype</w:t>
      </w:r>
      <w:r w:rsidR="00A9101C" w:rsidRPr="0069495B">
        <w:rPr>
          <w:rStyle w:val="xhotkey-layer"/>
          <w:rFonts w:asciiTheme="minorEastAsia" w:hAnsiTheme="minorEastAsia" w:cs="Arial"/>
          <w:sz w:val="24"/>
          <w:szCs w:val="24"/>
        </w:rPr>
        <w:t xml:space="preserve"> </w:t>
      </w:r>
      <w:r w:rsidR="00A87074" w:rsidRPr="0069495B">
        <w:rPr>
          <w:rStyle w:val="xhotkey-layer"/>
          <w:rFonts w:asciiTheme="minorEastAsia" w:hAnsiTheme="minorEastAsia" w:cs="Arial"/>
          <w:sz w:val="24"/>
          <w:szCs w:val="24"/>
        </w:rPr>
        <w:t>whereas C2 and C4 are considered broad crown genotypes</w:t>
      </w:r>
      <w:r w:rsidR="00A9101C" w:rsidRPr="0069495B">
        <w:rPr>
          <w:rStyle w:val="xhotkey-layer"/>
          <w:rFonts w:asciiTheme="minorEastAsia" w:hAnsiTheme="minorEastAsia" w:cs="Arial"/>
          <w:sz w:val="24"/>
          <w:szCs w:val="24"/>
        </w:rPr>
        <w:t>. The narrow crown genotype possesses smaller branch diameter, branch length, and crown volume than the broad crown genotypes. Within the broad crown genotypes, C4 has a slightly larger crown volume than C2. T</w:t>
      </w:r>
      <w:r w:rsidR="00A87074" w:rsidRPr="0069495B">
        <w:rPr>
          <w:rStyle w:val="xhotkey-layer"/>
          <w:rFonts w:asciiTheme="minorEastAsia" w:hAnsiTheme="minorEastAsia" w:cs="Arial"/>
          <w:sz w:val="24"/>
          <w:szCs w:val="24"/>
        </w:rPr>
        <w:t>he OP family share similar branch characteristics to the broad crowned clones with a crown volume in between of broad and narrow crowned clones</w:t>
      </w:r>
      <w:ins w:id="281" w:author="Azura Liu" w:date="2022-03-22T18:17:00Z">
        <w:r w:rsidR="0069495B" w:rsidRPr="0069495B">
          <w:rPr>
            <w:rStyle w:val="xhotkey-layer"/>
            <w:rFonts w:asciiTheme="minorEastAsia" w:hAnsiTheme="minorEastAsia" w:cs="Arial"/>
            <w:sz w:val="24"/>
            <w:szCs w:val="24"/>
          </w:rPr>
          <w:t>.</w:t>
        </w:r>
      </w:ins>
      <w:del w:id="282" w:author="Azura Liu" w:date="2022-03-22T18:17:00Z">
        <w:r w:rsidR="00A87074" w:rsidRPr="0069495B" w:rsidDel="0069495B">
          <w:rPr>
            <w:rStyle w:val="xhotkey-layer"/>
            <w:rFonts w:asciiTheme="minorEastAsia" w:hAnsiTheme="minorEastAsia" w:cs="Arial"/>
            <w:sz w:val="24"/>
            <w:szCs w:val="24"/>
          </w:rPr>
          <w:delText xml:space="preserve"> (Carbaugh, 2015).</w:delText>
        </w:r>
      </w:del>
    </w:p>
    <w:p w14:paraId="5427202A" w14:textId="5C93F77C" w:rsidR="009B5C76" w:rsidRPr="0069495B" w:rsidRDefault="009B5C76">
      <w:pPr>
        <w:pStyle w:val="xmsonormal"/>
        <w:spacing w:line="480" w:lineRule="auto"/>
        <w:ind w:firstLine="720"/>
        <w:rPr>
          <w:rStyle w:val="xhotkey-layer"/>
          <w:rFonts w:asciiTheme="minorEastAsia" w:hAnsiTheme="minorEastAsia" w:cs="Arial"/>
          <w:sz w:val="24"/>
          <w:szCs w:val="24"/>
        </w:rPr>
        <w:pPrChange w:id="283" w:author="Azura Liu" w:date="2022-03-23T17:41:00Z">
          <w:pPr>
            <w:pStyle w:val="xmsonormal"/>
            <w:spacing w:line="480" w:lineRule="auto"/>
          </w:pPr>
        </w:pPrChange>
      </w:pPr>
      <w:r w:rsidRPr="0069495B">
        <w:rPr>
          <w:rStyle w:val="xhotkey-layer"/>
          <w:rFonts w:asciiTheme="minorEastAsia" w:hAnsiTheme="minorEastAsia" w:cs="Arial"/>
          <w:sz w:val="24"/>
          <w:szCs w:val="24"/>
        </w:rPr>
        <w:t xml:space="preserve">Within each treatment plot, eight trees are </w:t>
      </w:r>
      <w:proofErr w:type="spellStart"/>
      <w:r w:rsidRPr="0069495B">
        <w:rPr>
          <w:rStyle w:val="xhotkey-layer"/>
          <w:rFonts w:asciiTheme="minorEastAsia" w:hAnsiTheme="minorEastAsia" w:cs="Arial"/>
          <w:sz w:val="24"/>
          <w:szCs w:val="24"/>
        </w:rPr>
        <w:t>sapflux</w:t>
      </w:r>
      <w:proofErr w:type="spellEnd"/>
      <w:r w:rsidRPr="0069495B">
        <w:rPr>
          <w:rStyle w:val="xhotkey-layer"/>
          <w:rFonts w:asciiTheme="minorEastAsia" w:hAnsiTheme="minorEastAsia" w:cs="Arial"/>
          <w:sz w:val="24"/>
          <w:szCs w:val="24"/>
        </w:rPr>
        <w:t xml:space="preserve"> trees inserted with a pair of probes inserted from 0-20 mm (shallow) on the north and south side of the tree; two trees in each plot had an additional probe inserted from 20-40mm (deep). </w:t>
      </w:r>
    </w:p>
    <w:p w14:paraId="7C09DEDE" w14:textId="77777777" w:rsidR="009B5C76" w:rsidRPr="0069495B" w:rsidRDefault="009B5C76" w:rsidP="009B5C76">
      <w:pPr>
        <w:pStyle w:val="xmsonormal"/>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The stand was planted in 2009, and the data for this MP were collected continuously for two years, at stand age 8-9.</w:t>
      </w:r>
    </w:p>
    <w:p w14:paraId="21B7F545" w14:textId="77777777" w:rsidR="009B5C76" w:rsidRPr="0069495B" w:rsidRDefault="009B5C76" w:rsidP="009B5C76">
      <w:pPr>
        <w:pStyle w:val="xmsonormal"/>
        <w:spacing w:line="480" w:lineRule="auto"/>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ab/>
        <w:t>Additional data related to the weather parameters were either directly recorded from the site or obtained from on-site weather station.</w:t>
      </w:r>
    </w:p>
    <w:p w14:paraId="3863E05B" w14:textId="322AC6F6" w:rsidR="009B5C76" w:rsidRPr="0069495B" w:rsidRDefault="009B5C76" w:rsidP="009B5C76">
      <w:pPr>
        <w:pStyle w:val="xmsonormal"/>
        <w:spacing w:line="480" w:lineRule="auto"/>
        <w:rPr>
          <w:ins w:id="284" w:author="Chris Maier" w:date="2022-03-09T09:11:00Z"/>
          <w:rStyle w:val="xhotkey-layer"/>
          <w:rFonts w:asciiTheme="minorEastAsia" w:hAnsiTheme="minorEastAsia" w:cs="Arial"/>
          <w:b/>
          <w:bCs/>
          <w:sz w:val="24"/>
          <w:szCs w:val="24"/>
        </w:rPr>
      </w:pPr>
      <w:r w:rsidRPr="0069495B">
        <w:rPr>
          <w:rStyle w:val="xhotkey-layer"/>
          <w:rFonts w:asciiTheme="minorEastAsia" w:hAnsiTheme="minorEastAsia" w:cs="Arial"/>
          <w:b/>
          <w:bCs/>
          <w:sz w:val="24"/>
          <w:szCs w:val="24"/>
        </w:rPr>
        <w:t>Workflow</w:t>
      </w:r>
    </w:p>
    <w:p w14:paraId="2E1F934D" w14:textId="2BE34556" w:rsidR="000C0A29" w:rsidRPr="0069495B" w:rsidDel="0026738B" w:rsidRDefault="000C0A29" w:rsidP="009B5C76">
      <w:pPr>
        <w:pStyle w:val="xmsonormal"/>
        <w:spacing w:line="480" w:lineRule="auto"/>
        <w:rPr>
          <w:del w:id="285" w:author="Azura Liu" w:date="2022-03-23T17:40:00Z"/>
          <w:rStyle w:val="xhotkey-layer"/>
          <w:rFonts w:asciiTheme="minorEastAsia" w:hAnsiTheme="minorEastAsia" w:cs="Arial"/>
          <w:b/>
          <w:bCs/>
          <w:i/>
          <w:iCs/>
          <w:sz w:val="24"/>
          <w:szCs w:val="24"/>
        </w:rPr>
      </w:pPr>
      <w:ins w:id="286" w:author="Chris Maier" w:date="2022-03-09T09:11:00Z">
        <w:del w:id="287" w:author="Azura Liu" w:date="2022-03-23T17:40:00Z">
          <w:r w:rsidRPr="0069495B" w:rsidDel="0026738B">
            <w:rPr>
              <w:rStyle w:val="xhotkey-layer"/>
              <w:rFonts w:asciiTheme="minorEastAsia" w:hAnsiTheme="minorEastAsia" w:cs="Arial"/>
              <w:b/>
              <w:bCs/>
              <w:i/>
              <w:iCs/>
              <w:sz w:val="24"/>
              <w:szCs w:val="24"/>
            </w:rPr>
            <w:delText xml:space="preserve">Sap flux </w:delText>
          </w:r>
          <w:commentRangeStart w:id="288"/>
          <w:r w:rsidRPr="0069495B" w:rsidDel="0026738B">
            <w:rPr>
              <w:rStyle w:val="xhotkey-layer"/>
              <w:rFonts w:asciiTheme="minorEastAsia" w:hAnsiTheme="minorEastAsia" w:cs="Arial"/>
              <w:b/>
              <w:bCs/>
              <w:i/>
              <w:iCs/>
              <w:sz w:val="24"/>
              <w:szCs w:val="24"/>
            </w:rPr>
            <w:delText>measurements</w:delText>
          </w:r>
        </w:del>
      </w:ins>
      <w:commentRangeEnd w:id="288"/>
      <w:ins w:id="289" w:author="Chris Maier" w:date="2022-03-09T09:12:00Z">
        <w:del w:id="290" w:author="Azura Liu" w:date="2022-03-23T17:40:00Z">
          <w:r w:rsidRPr="0069495B" w:rsidDel="0026738B">
            <w:rPr>
              <w:rStyle w:val="CommentReference"/>
              <w:rFonts w:asciiTheme="minorHAnsi" w:hAnsiTheme="minorHAnsi" w:cstheme="minorBidi"/>
            </w:rPr>
            <w:commentReference w:id="288"/>
          </w:r>
        </w:del>
      </w:ins>
    </w:p>
    <w:p w14:paraId="32AE16D5" w14:textId="1355458C" w:rsidR="009E0F22" w:rsidRPr="0069495B" w:rsidRDefault="009B5C76" w:rsidP="00A75C82">
      <w:pPr>
        <w:pStyle w:val="xmsonormal"/>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 xml:space="preserve">Data Cleaning (completed): </w:t>
      </w:r>
      <w:del w:id="291" w:author="Azura Liu" w:date="2022-03-22T18:18:00Z">
        <w:r w:rsidR="00A75C82" w:rsidRPr="0069495B" w:rsidDel="0069495B">
          <w:rPr>
            <w:rStyle w:val="xhotkey-layer"/>
            <w:rFonts w:asciiTheme="minorEastAsia" w:hAnsiTheme="minorEastAsia" w:cs="Arial"/>
            <w:sz w:val="24"/>
            <w:szCs w:val="24"/>
          </w:rPr>
          <w:delText xml:space="preserve">Granier (1985) discovered sap </w:delText>
        </w:r>
        <w:r w:rsidR="00E722EC" w:rsidRPr="0069495B" w:rsidDel="0069495B">
          <w:rPr>
            <w:rStyle w:val="xhotkey-layer"/>
            <w:rFonts w:asciiTheme="minorEastAsia" w:hAnsiTheme="minorEastAsia" w:cs="Arial"/>
            <w:sz w:val="24"/>
            <w:szCs w:val="24"/>
          </w:rPr>
          <w:delText>flux density</w:delText>
        </w:r>
        <w:r w:rsidR="00A75C82" w:rsidRPr="0069495B" w:rsidDel="0069495B">
          <w:rPr>
            <w:rStyle w:val="xhotkey-layer"/>
            <w:rFonts w:asciiTheme="minorEastAsia" w:hAnsiTheme="minorEastAsia" w:cs="Arial"/>
            <w:sz w:val="24"/>
            <w:szCs w:val="24"/>
          </w:rPr>
          <w:delText xml:space="preserve"> </w:delText>
        </w:r>
        <w:r w:rsidR="0024357D" w:rsidRPr="0069495B" w:rsidDel="0069495B">
          <w:rPr>
            <w:rStyle w:val="xhotkey-layer"/>
            <w:rFonts w:asciiTheme="minorEastAsia" w:hAnsiTheme="minorEastAsia" w:cs="Arial"/>
            <w:sz w:val="24"/>
            <w:szCs w:val="24"/>
          </w:rPr>
          <w:delText xml:space="preserve">(sap volume/sapwood area/time) </w:delText>
        </w:r>
        <w:r w:rsidR="00A75C82" w:rsidRPr="0069495B" w:rsidDel="0069495B">
          <w:rPr>
            <w:rStyle w:val="xhotkey-layer"/>
            <w:rFonts w:asciiTheme="minorEastAsia" w:hAnsiTheme="minorEastAsia" w:cs="Arial"/>
            <w:sz w:val="24"/>
            <w:szCs w:val="24"/>
          </w:rPr>
          <w:delText xml:space="preserve">as a function thermal conductivity </w:delText>
        </w:r>
        <w:r w:rsidR="00A75C82" w:rsidRPr="0069495B" w:rsidDel="0069495B">
          <w:rPr>
            <w:rFonts w:asciiTheme="minorEastAsia" w:hAnsiTheme="minorEastAsia"/>
            <w:sz w:val="24"/>
            <w:szCs w:val="24"/>
          </w:rPr>
          <w:delText>(F</w:delText>
        </w:r>
        <w:r w:rsidR="00A75C82" w:rsidRPr="0069495B" w:rsidDel="0069495B">
          <w:rPr>
            <w:rFonts w:asciiTheme="minorEastAsia" w:hAnsiTheme="minorEastAsia"/>
            <w:sz w:val="24"/>
            <w:szCs w:val="24"/>
            <w:vertAlign w:val="subscript"/>
          </w:rPr>
          <w:delText>d</w:delText>
        </w:r>
        <w:r w:rsidR="00A75C82" w:rsidRPr="0069495B" w:rsidDel="0069495B">
          <w:rPr>
            <w:rFonts w:asciiTheme="minorEastAsia" w:hAnsiTheme="minorEastAsia"/>
            <w:sz w:val="24"/>
            <w:szCs w:val="24"/>
          </w:rPr>
          <w:delText xml:space="preserve"> = 119 *k</w:delText>
        </w:r>
        <w:r w:rsidR="00A75C82" w:rsidRPr="0069495B" w:rsidDel="0069495B">
          <w:rPr>
            <w:rFonts w:asciiTheme="minorEastAsia" w:hAnsiTheme="minorEastAsia"/>
            <w:sz w:val="24"/>
            <w:szCs w:val="24"/>
            <w:vertAlign w:val="superscript"/>
          </w:rPr>
          <w:delText>1.231</w:delText>
        </w:r>
        <w:r w:rsidR="00A75C82" w:rsidRPr="0069495B" w:rsidDel="0069495B">
          <w:rPr>
            <w:rFonts w:asciiTheme="minorEastAsia" w:hAnsiTheme="minorEastAsia"/>
            <w:sz w:val="24"/>
            <w:szCs w:val="24"/>
          </w:rPr>
          <w:delText>)</w:delText>
        </w:r>
        <w:r w:rsidR="00A75C82" w:rsidRPr="0069495B" w:rsidDel="0069495B">
          <w:rPr>
            <w:rStyle w:val="xhotkey-layer"/>
            <w:rFonts w:asciiTheme="minorEastAsia" w:hAnsiTheme="minorEastAsia" w:cs="Arial"/>
            <w:sz w:val="24"/>
            <w:szCs w:val="24"/>
          </w:rPr>
          <w:delText xml:space="preserve">.  </w:delText>
        </w:r>
      </w:del>
      <w:r w:rsidR="00A75C82" w:rsidRPr="0069495B">
        <w:rPr>
          <w:rStyle w:val="xhotkey-layer"/>
          <w:rFonts w:asciiTheme="minorEastAsia" w:hAnsiTheme="minorEastAsia" w:cs="Arial"/>
          <w:sz w:val="24"/>
          <w:szCs w:val="24"/>
        </w:rPr>
        <w:t xml:space="preserve">The 15-minute-interval raw k-values generated from thermal probes have been transformed into sap </w:t>
      </w:r>
      <w:r w:rsidR="00E722EC" w:rsidRPr="0069495B">
        <w:rPr>
          <w:rStyle w:val="xhotkey-layer"/>
          <w:rFonts w:asciiTheme="minorEastAsia" w:hAnsiTheme="minorEastAsia" w:cs="Arial"/>
          <w:sz w:val="24"/>
          <w:szCs w:val="24"/>
        </w:rPr>
        <w:t xml:space="preserve">flux density using the </w:t>
      </w:r>
      <w:del w:id="292" w:author="Azura Liu" w:date="2022-03-22T18:18:00Z">
        <w:r w:rsidR="00E722EC" w:rsidRPr="0069495B" w:rsidDel="0069495B">
          <w:rPr>
            <w:rStyle w:val="xhotkey-layer"/>
            <w:rFonts w:asciiTheme="minorEastAsia" w:hAnsiTheme="minorEastAsia" w:cs="Arial"/>
            <w:sz w:val="24"/>
            <w:szCs w:val="24"/>
          </w:rPr>
          <w:delText xml:space="preserve">equation </w:delText>
        </w:r>
      </w:del>
      <w:proofErr w:type="spellStart"/>
      <w:ins w:id="293" w:author="Azura Liu" w:date="2022-03-22T18:18:00Z">
        <w:r w:rsidR="0069495B" w:rsidRPr="0069495B">
          <w:rPr>
            <w:rStyle w:val="xhotkey-layer"/>
            <w:rFonts w:asciiTheme="minorEastAsia" w:hAnsiTheme="minorEastAsia" w:cs="Arial"/>
            <w:sz w:val="24"/>
            <w:szCs w:val="24"/>
          </w:rPr>
          <w:t>Gra</w:t>
        </w:r>
      </w:ins>
      <w:ins w:id="294" w:author="Azura Liu" w:date="2022-03-22T18:19:00Z">
        <w:r w:rsidR="0069495B" w:rsidRPr="0069495B">
          <w:rPr>
            <w:rStyle w:val="xhotkey-layer"/>
            <w:rFonts w:asciiTheme="minorEastAsia" w:hAnsiTheme="minorEastAsia" w:cs="Arial"/>
            <w:sz w:val="24"/>
            <w:szCs w:val="24"/>
          </w:rPr>
          <w:t>nier’s</w:t>
        </w:r>
        <w:proofErr w:type="spellEnd"/>
        <w:r w:rsidR="0069495B" w:rsidRPr="0069495B">
          <w:rPr>
            <w:rStyle w:val="xhotkey-layer"/>
            <w:rFonts w:asciiTheme="minorEastAsia" w:hAnsiTheme="minorEastAsia" w:cs="Arial"/>
            <w:sz w:val="24"/>
            <w:szCs w:val="24"/>
          </w:rPr>
          <w:t xml:space="preserve"> Equation</w:t>
        </w:r>
      </w:ins>
      <w:del w:id="295" w:author="Azura Liu" w:date="2022-03-22T18:19:00Z">
        <w:r w:rsidR="00E722EC" w:rsidRPr="0069495B" w:rsidDel="0069495B">
          <w:rPr>
            <w:rStyle w:val="xhotkey-layer"/>
            <w:rFonts w:asciiTheme="minorEastAsia" w:hAnsiTheme="minorEastAsia" w:cs="Arial"/>
            <w:sz w:val="24"/>
            <w:szCs w:val="24"/>
          </w:rPr>
          <w:delText>above</w:delText>
        </w:r>
      </w:del>
      <w:r w:rsidR="00A75C82" w:rsidRPr="0069495B">
        <w:rPr>
          <w:rStyle w:val="xhotkey-layer"/>
          <w:rFonts w:asciiTheme="minorEastAsia" w:hAnsiTheme="minorEastAsia" w:cs="Arial"/>
          <w:sz w:val="24"/>
          <w:szCs w:val="24"/>
        </w:rPr>
        <w:t>. Data have been visually presented and checked for error and interesting patterns.</w:t>
      </w:r>
      <w:r w:rsidR="009E0F22" w:rsidRPr="0069495B">
        <w:rPr>
          <w:rStyle w:val="xhotkey-layer"/>
          <w:rFonts w:asciiTheme="minorEastAsia" w:hAnsiTheme="minorEastAsia" w:cs="Arial"/>
          <w:sz w:val="24"/>
          <w:szCs w:val="24"/>
        </w:rPr>
        <w:t xml:space="preserve"> </w:t>
      </w:r>
    </w:p>
    <w:p w14:paraId="413466C1" w14:textId="2E41B729" w:rsidR="00A75C82" w:rsidRPr="0069495B" w:rsidRDefault="009E0F22" w:rsidP="00A75C82">
      <w:pPr>
        <w:pStyle w:val="xmsonormal"/>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lastRenderedPageBreak/>
        <w:t xml:space="preserve">Small gaps (&lt;48 entries, or half day) of individual probes have been filled in with simple linear regression between probes for each 15-minute entry. The transformed sap flux of individual data points was scaled up </w:t>
      </w:r>
      <w:r w:rsidR="00A64055" w:rsidRPr="0069495B">
        <w:rPr>
          <w:rStyle w:val="xhotkey-layer"/>
          <w:rFonts w:asciiTheme="minorEastAsia" w:hAnsiTheme="minorEastAsia" w:cs="Arial"/>
          <w:sz w:val="24"/>
          <w:szCs w:val="24"/>
        </w:rPr>
        <w:t xml:space="preserve">temporally (daytime, 24-hour period). It will also be scaled up </w:t>
      </w:r>
      <w:r w:rsidRPr="0069495B">
        <w:rPr>
          <w:rStyle w:val="xhotkey-layer"/>
          <w:rFonts w:asciiTheme="minorEastAsia" w:hAnsiTheme="minorEastAsia" w:cs="Arial"/>
          <w:sz w:val="24"/>
          <w:szCs w:val="24"/>
        </w:rPr>
        <w:t xml:space="preserve">spatially </w:t>
      </w:r>
      <w:r w:rsidR="00A64055" w:rsidRPr="0069495B">
        <w:rPr>
          <w:rStyle w:val="xhotkey-layer"/>
          <w:rFonts w:asciiTheme="minorEastAsia" w:hAnsiTheme="minorEastAsia" w:cs="Arial"/>
          <w:sz w:val="24"/>
          <w:szCs w:val="24"/>
        </w:rPr>
        <w:t>to</w:t>
      </w:r>
      <w:r w:rsidRPr="0069495B">
        <w:rPr>
          <w:rStyle w:val="xhotkey-layer"/>
          <w:rFonts w:asciiTheme="minorEastAsia" w:hAnsiTheme="minorEastAsia" w:cs="Arial"/>
          <w:sz w:val="24"/>
          <w:szCs w:val="24"/>
        </w:rPr>
        <w:t xml:space="preserve"> stand level</w:t>
      </w:r>
      <w:r w:rsidR="00A64055" w:rsidRPr="0069495B">
        <w:rPr>
          <w:rStyle w:val="xhotkey-layer"/>
          <w:rFonts w:asciiTheme="minorEastAsia" w:hAnsiTheme="minorEastAsia" w:cs="Arial"/>
          <w:sz w:val="24"/>
          <w:szCs w:val="24"/>
        </w:rPr>
        <w:t xml:space="preserve"> transpiration using plot-specific sapwood area. </w:t>
      </w:r>
      <w:r w:rsidRPr="0069495B">
        <w:rPr>
          <w:rStyle w:val="xhotkey-layer"/>
          <w:rFonts w:asciiTheme="minorEastAsia" w:hAnsiTheme="minorEastAsia" w:cs="Arial"/>
          <w:sz w:val="24"/>
          <w:szCs w:val="24"/>
        </w:rPr>
        <w:t>Gaps bigger than 48 entries were gap-filled using simple linear regression between probes for each daily sum.</w:t>
      </w:r>
    </w:p>
    <w:p w14:paraId="022CD5D2" w14:textId="2900F9AC" w:rsidR="009B5C76" w:rsidRPr="0069495B" w:rsidRDefault="009B5C76" w:rsidP="0044478D">
      <w:pPr>
        <w:pStyle w:val="xmsonormal"/>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Data analysis (in progress):</w:t>
      </w:r>
      <w:r w:rsidR="00577ABA" w:rsidRPr="0069495B">
        <w:rPr>
          <w:rStyle w:val="xhotkey-layer"/>
          <w:rFonts w:asciiTheme="minorEastAsia" w:hAnsiTheme="minorEastAsia" w:cs="Arial"/>
          <w:sz w:val="24"/>
          <w:szCs w:val="24"/>
        </w:rPr>
        <w:t xml:space="preserve"> The </w:t>
      </w:r>
      <w:r w:rsidR="00046F43" w:rsidRPr="0069495B">
        <w:rPr>
          <w:rStyle w:val="xhotkey-layer"/>
          <w:rFonts w:asciiTheme="minorEastAsia" w:hAnsiTheme="minorEastAsia" w:cs="Arial"/>
          <w:sz w:val="24"/>
          <w:szCs w:val="24"/>
        </w:rPr>
        <w:t>true means</w:t>
      </w:r>
      <w:r w:rsidRPr="0069495B">
        <w:rPr>
          <w:rStyle w:val="xhotkey-layer"/>
          <w:rFonts w:asciiTheme="minorEastAsia" w:hAnsiTheme="minorEastAsia" w:cs="Arial"/>
          <w:sz w:val="24"/>
          <w:szCs w:val="24"/>
        </w:rPr>
        <w:t xml:space="preserve"> </w:t>
      </w:r>
      <w:r w:rsidR="00046F43" w:rsidRPr="0069495B">
        <w:rPr>
          <w:rStyle w:val="xhotkey-layer"/>
          <w:rFonts w:asciiTheme="minorEastAsia" w:hAnsiTheme="minorEastAsia" w:cs="Arial"/>
          <w:sz w:val="24"/>
          <w:szCs w:val="24"/>
        </w:rPr>
        <w:t xml:space="preserve">of treatments </w:t>
      </w:r>
      <w:r w:rsidRPr="0069495B">
        <w:rPr>
          <w:rStyle w:val="xhotkey-layer"/>
          <w:rFonts w:asciiTheme="minorEastAsia" w:hAnsiTheme="minorEastAsia" w:cs="Arial"/>
          <w:sz w:val="24"/>
          <w:szCs w:val="24"/>
        </w:rPr>
        <w:t xml:space="preserve">will be </w:t>
      </w:r>
      <w:r w:rsidR="00046F43" w:rsidRPr="0069495B">
        <w:rPr>
          <w:rStyle w:val="xhotkey-layer"/>
          <w:rFonts w:asciiTheme="minorEastAsia" w:hAnsiTheme="minorEastAsia" w:cs="Arial"/>
          <w:sz w:val="24"/>
          <w:szCs w:val="24"/>
        </w:rPr>
        <w:t>compared using a Two-Way ANOVA (Sap flux~ genotype + density).</w:t>
      </w:r>
      <w:r w:rsidRPr="0069495B">
        <w:rPr>
          <w:rStyle w:val="xhotkey-layer"/>
          <w:rFonts w:asciiTheme="minorEastAsia" w:hAnsiTheme="minorEastAsia" w:cs="Arial"/>
          <w:sz w:val="24"/>
          <w:szCs w:val="24"/>
        </w:rPr>
        <w:t xml:space="preserve"> </w:t>
      </w:r>
      <w:r w:rsidR="0044478D" w:rsidRPr="0069495B">
        <w:rPr>
          <w:rStyle w:val="xhotkey-layer"/>
          <w:rFonts w:asciiTheme="minorEastAsia" w:hAnsiTheme="minorEastAsia" w:cs="Arial"/>
          <w:sz w:val="24"/>
          <w:szCs w:val="24"/>
        </w:rPr>
        <w:t>Then, I will assess the differences of responses to VPD between treatments</w:t>
      </w:r>
      <w:r w:rsidR="003174C6" w:rsidRPr="0069495B">
        <w:rPr>
          <w:rStyle w:val="xhotkey-layer"/>
          <w:rFonts w:asciiTheme="minorEastAsia" w:hAnsiTheme="minorEastAsia" w:cs="Arial"/>
          <w:sz w:val="24"/>
          <w:szCs w:val="24"/>
        </w:rPr>
        <w:t xml:space="preserve"> using a linear model (Sap flux ~ VPD + 8 treatment groups)</w:t>
      </w:r>
      <w:r w:rsidR="0044478D" w:rsidRPr="0069495B">
        <w:rPr>
          <w:rStyle w:val="xhotkey-layer"/>
          <w:rFonts w:asciiTheme="minorEastAsia" w:hAnsiTheme="minorEastAsia" w:cs="Arial"/>
          <w:sz w:val="24"/>
          <w:szCs w:val="24"/>
        </w:rPr>
        <w:t>, and how the responses to VPD change with soil moisture between treatments</w:t>
      </w:r>
      <w:r w:rsidR="003174C6" w:rsidRPr="0069495B">
        <w:rPr>
          <w:rStyle w:val="xhotkey-layer"/>
          <w:rFonts w:asciiTheme="minorEastAsia" w:hAnsiTheme="minorEastAsia" w:cs="Arial"/>
          <w:sz w:val="24"/>
          <w:szCs w:val="24"/>
        </w:rPr>
        <w:t xml:space="preserve"> with another linear model (Sap flux ~ VPD + 8 treatment groups + 2 soil moisture </w:t>
      </w:r>
      <w:commentRangeStart w:id="296"/>
      <w:r w:rsidR="003174C6" w:rsidRPr="0069495B">
        <w:rPr>
          <w:rStyle w:val="xhotkey-layer"/>
          <w:rFonts w:asciiTheme="minorEastAsia" w:hAnsiTheme="minorEastAsia" w:cs="Arial"/>
          <w:sz w:val="24"/>
          <w:szCs w:val="24"/>
        </w:rPr>
        <w:t>levels</w:t>
      </w:r>
      <w:commentRangeEnd w:id="296"/>
      <w:r w:rsidR="003174C6" w:rsidRPr="0069495B">
        <w:rPr>
          <w:rStyle w:val="CommentReference"/>
          <w:rFonts w:asciiTheme="minorHAnsi" w:hAnsiTheme="minorHAnsi" w:cstheme="minorBidi"/>
        </w:rPr>
        <w:commentReference w:id="296"/>
      </w:r>
      <w:r w:rsidR="003174C6" w:rsidRPr="0069495B">
        <w:rPr>
          <w:rStyle w:val="xhotkey-layer"/>
          <w:rFonts w:asciiTheme="minorEastAsia" w:hAnsiTheme="minorEastAsia" w:cs="Arial"/>
          <w:sz w:val="24"/>
          <w:szCs w:val="24"/>
        </w:rPr>
        <w:t>).</w:t>
      </w:r>
    </w:p>
    <w:p w14:paraId="0D138F04" w14:textId="77777777" w:rsidR="009B5C76" w:rsidRPr="0069495B" w:rsidRDefault="009B5C76" w:rsidP="009B5C76">
      <w:pPr>
        <w:pStyle w:val="xmsonormal"/>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Analysis phases: Phase I of the analysis is to find and test the best approach with one month’s data (nearly completed). Phase II is to expand this approach to a larger range of data—as large as time permits.</w:t>
      </w:r>
    </w:p>
    <w:p w14:paraId="426248FF" w14:textId="64B0D1DC" w:rsidR="009B5C76" w:rsidRPr="0069495B" w:rsidRDefault="00531C4E" w:rsidP="009B5C76">
      <w:pPr>
        <w:pStyle w:val="xmsonormal"/>
        <w:spacing w:line="480" w:lineRule="auto"/>
        <w:ind w:firstLine="720"/>
        <w:rPr>
          <w:rFonts w:asciiTheme="minorEastAsia" w:hAnsiTheme="minorEastAsia" w:cs="Arial"/>
          <w:sz w:val="24"/>
          <w:szCs w:val="24"/>
        </w:rPr>
      </w:pPr>
      <w:r w:rsidRPr="0069495B">
        <w:rPr>
          <w:rStyle w:val="xhotkey-layer"/>
          <w:rFonts w:asciiTheme="minorEastAsia" w:hAnsiTheme="minorEastAsia" w:cs="Arial"/>
          <w:sz w:val="24"/>
          <w:szCs w:val="24"/>
        </w:rPr>
        <w:t>D</w:t>
      </w:r>
      <w:r w:rsidR="009B5C76" w:rsidRPr="0069495B">
        <w:rPr>
          <w:rStyle w:val="xhotkey-layer"/>
          <w:rFonts w:asciiTheme="minorEastAsia" w:hAnsiTheme="minorEastAsia" w:cs="Arial"/>
          <w:sz w:val="24"/>
          <w:szCs w:val="24"/>
        </w:rPr>
        <w:t>ata would be analyzed primarily using Microsoft Excel and R. Limited python will be applied.</w:t>
      </w:r>
    </w:p>
    <w:p w14:paraId="4F97467A" w14:textId="77777777" w:rsidR="009B5C76" w:rsidRPr="0069495B" w:rsidRDefault="009B5C76" w:rsidP="009B5C76">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Expected Results and Format of Report</w:t>
      </w:r>
    </w:p>
    <w:p w14:paraId="79779DCB" w14:textId="77777777" w:rsidR="009B5C76" w:rsidRPr="0069495B" w:rsidRDefault="009B5C76" w:rsidP="009B5C76">
      <w:pPr>
        <w:spacing w:line="480" w:lineRule="auto"/>
        <w:ind w:firstLine="720"/>
        <w:rPr>
          <w:rFonts w:asciiTheme="minorEastAsia" w:hAnsiTheme="minorEastAsia" w:cs="Arial"/>
          <w:sz w:val="24"/>
          <w:szCs w:val="24"/>
        </w:rPr>
      </w:pPr>
      <w:r w:rsidRPr="0069495B">
        <w:rPr>
          <w:rFonts w:asciiTheme="minorEastAsia" w:hAnsiTheme="minorEastAsia" w:cs="Arial"/>
          <w:sz w:val="24"/>
          <w:szCs w:val="24"/>
        </w:rPr>
        <w:lastRenderedPageBreak/>
        <w:t xml:space="preserve">The study aims to model treatment differences in terms of </w:t>
      </w:r>
      <w:r w:rsidRPr="0069495B">
        <w:rPr>
          <w:rFonts w:asciiTheme="minorEastAsia" w:hAnsiTheme="minorEastAsia" w:cs="Arial"/>
          <w:i/>
          <w:iCs/>
          <w:sz w:val="24"/>
          <w:szCs w:val="24"/>
        </w:rPr>
        <w:t xml:space="preserve">P. </w:t>
      </w:r>
      <w:proofErr w:type="spellStart"/>
      <w:r w:rsidRPr="0069495B">
        <w:rPr>
          <w:rFonts w:asciiTheme="minorEastAsia" w:hAnsiTheme="minorEastAsia" w:cs="Arial"/>
          <w:i/>
          <w:iCs/>
          <w:sz w:val="24"/>
          <w:szCs w:val="24"/>
        </w:rPr>
        <w:t>taeda</w:t>
      </w:r>
      <w:proofErr w:type="spellEnd"/>
      <w:r w:rsidRPr="0069495B">
        <w:rPr>
          <w:rFonts w:asciiTheme="minorEastAsia" w:hAnsiTheme="minorEastAsia" w:cs="Arial"/>
          <w:sz w:val="24"/>
          <w:szCs w:val="24"/>
        </w:rPr>
        <w:t xml:space="preserve"> water use, in the hope of contributing to further studies within the larger project. This study will identify water use efficient </w:t>
      </w:r>
      <w:r w:rsidRPr="0069495B">
        <w:rPr>
          <w:rFonts w:asciiTheme="minorEastAsia" w:hAnsiTheme="minorEastAsia" w:cs="Arial"/>
          <w:i/>
          <w:iCs/>
          <w:sz w:val="24"/>
          <w:szCs w:val="24"/>
        </w:rPr>
        <w:t xml:space="preserve">P. </w:t>
      </w:r>
      <w:proofErr w:type="spellStart"/>
      <w:r w:rsidRPr="0069495B">
        <w:rPr>
          <w:rFonts w:asciiTheme="minorEastAsia" w:hAnsiTheme="minorEastAsia" w:cs="Arial"/>
          <w:i/>
          <w:iCs/>
          <w:sz w:val="24"/>
          <w:szCs w:val="24"/>
        </w:rPr>
        <w:t>taeda</w:t>
      </w:r>
      <w:proofErr w:type="spellEnd"/>
      <w:r w:rsidRPr="0069495B">
        <w:rPr>
          <w:rFonts w:asciiTheme="minorEastAsia" w:hAnsiTheme="minorEastAsia" w:cs="Arial"/>
          <w:sz w:val="24"/>
          <w:szCs w:val="24"/>
        </w:rPr>
        <w:t xml:space="preserve"> genotype(s) and help direct future studies that ultimately try to explain the differences in </w:t>
      </w:r>
      <w:r w:rsidRPr="0069495B">
        <w:rPr>
          <w:rFonts w:asciiTheme="minorEastAsia" w:hAnsiTheme="minorEastAsia" w:cs="Arial"/>
          <w:i/>
          <w:iCs/>
          <w:sz w:val="24"/>
          <w:szCs w:val="24"/>
        </w:rPr>
        <w:t xml:space="preserve">P. </w:t>
      </w:r>
      <w:proofErr w:type="spellStart"/>
      <w:r w:rsidRPr="0069495B">
        <w:rPr>
          <w:rFonts w:asciiTheme="minorEastAsia" w:hAnsiTheme="minorEastAsia" w:cs="Arial"/>
          <w:i/>
          <w:iCs/>
          <w:sz w:val="24"/>
          <w:szCs w:val="24"/>
        </w:rPr>
        <w:t>taeda</w:t>
      </w:r>
      <w:proofErr w:type="spellEnd"/>
      <w:r w:rsidRPr="0069495B">
        <w:rPr>
          <w:rFonts w:asciiTheme="minorEastAsia" w:hAnsiTheme="minorEastAsia" w:cs="Arial"/>
          <w:i/>
          <w:iCs/>
          <w:sz w:val="24"/>
          <w:szCs w:val="24"/>
        </w:rPr>
        <w:t xml:space="preserve"> </w:t>
      </w:r>
      <w:r w:rsidRPr="0069495B">
        <w:rPr>
          <w:rFonts w:asciiTheme="minorEastAsia" w:hAnsiTheme="minorEastAsia" w:cs="Arial"/>
          <w:sz w:val="24"/>
          <w:szCs w:val="24"/>
        </w:rPr>
        <w:t>productivity between locations.</w:t>
      </w:r>
    </w:p>
    <w:p w14:paraId="7CED6F07" w14:textId="77777777" w:rsidR="009B5C76" w:rsidRPr="0069495B" w:rsidRDefault="009B5C76" w:rsidP="009B5C76">
      <w:pPr>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The result of this project will be delivered in the format of a report and a presentation. The report shall be written professionally and scientifically; it will be submitted to the Nicholas School as the final MP report. A presentation will be given to the Nicholas School audiences and/or any individual interested in such topic during the MP Symposium on December 1</w:t>
      </w:r>
      <w:r w:rsidRPr="0069495B">
        <w:rPr>
          <w:rStyle w:val="xhotkey-layer"/>
          <w:rFonts w:asciiTheme="minorEastAsia" w:hAnsiTheme="minorEastAsia" w:cs="Arial"/>
          <w:sz w:val="24"/>
          <w:szCs w:val="24"/>
          <w:vertAlign w:val="superscript"/>
        </w:rPr>
        <w:t>st</w:t>
      </w:r>
      <w:r w:rsidRPr="0069495B">
        <w:rPr>
          <w:rStyle w:val="xhotkey-layer"/>
          <w:rFonts w:asciiTheme="minorEastAsia" w:hAnsiTheme="minorEastAsia" w:cs="Arial"/>
          <w:sz w:val="24"/>
          <w:szCs w:val="24"/>
        </w:rPr>
        <w:t>, 2022. The presentation shall be relatively succinct and intelligible to the general public, including sufficient background information and appealing graphic presentations of the study outcome.</w:t>
      </w:r>
    </w:p>
    <w:p w14:paraId="3BC94A2B" w14:textId="3CB7D216" w:rsidR="009B5C76" w:rsidRPr="0069495B" w:rsidRDefault="009B5C76" w:rsidP="009B5C76">
      <w:pPr>
        <w:spacing w:line="480" w:lineRule="auto"/>
        <w:ind w:firstLine="720"/>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The anticipated outcome, in addition to MP, is a potential manuscript submitted to a top professional journal.</w:t>
      </w:r>
    </w:p>
    <w:p w14:paraId="02E106C3" w14:textId="77777777" w:rsidR="005C52D0" w:rsidRPr="0069495B" w:rsidRDefault="005C52D0" w:rsidP="005C52D0">
      <w:pPr>
        <w:rPr>
          <w:rFonts w:asciiTheme="minorEastAsia" w:hAnsiTheme="minorEastAsia"/>
          <w:sz w:val="28"/>
          <w:szCs w:val="28"/>
          <w:u w:val="single"/>
        </w:rPr>
      </w:pPr>
      <w:r w:rsidRPr="0069495B">
        <w:rPr>
          <w:rFonts w:asciiTheme="minorEastAsia" w:hAnsiTheme="minorEastAsia"/>
          <w:sz w:val="28"/>
          <w:szCs w:val="28"/>
          <w:u w:val="single"/>
        </w:rPr>
        <w:t>References</w:t>
      </w:r>
    </w:p>
    <w:p w14:paraId="0DCD1C7E" w14:textId="7D8937C6" w:rsidR="005C52D0" w:rsidRPr="0069495B" w:rsidRDefault="005C52D0" w:rsidP="00E952A0">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Agurla</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Gahir</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Munemasa</w:t>
      </w:r>
      <w:proofErr w:type="spellEnd"/>
      <w:r w:rsidRPr="0069495B">
        <w:rPr>
          <w:rFonts w:asciiTheme="minorEastAsia" w:hAnsiTheme="minorEastAsia" w:cs="Arial"/>
          <w:sz w:val="20"/>
          <w:szCs w:val="20"/>
        </w:rPr>
        <w:t xml:space="preserve">, S., Murata, Y., &amp; Raghavendra, A. S. (2018). Mechanism of Stomatal Closure in Plants Exposed to Drought and Cold Stress. </w:t>
      </w:r>
      <w:r w:rsidRPr="0069495B">
        <w:rPr>
          <w:rFonts w:asciiTheme="minorEastAsia" w:hAnsiTheme="minorEastAsia" w:cs="Arial"/>
          <w:i/>
          <w:iCs/>
          <w:sz w:val="20"/>
          <w:szCs w:val="20"/>
        </w:rPr>
        <w:t>Advances in experimental medicine and biology, 1081</w:t>
      </w:r>
      <w:r w:rsidRPr="0069495B">
        <w:rPr>
          <w:rFonts w:asciiTheme="minorEastAsia" w:hAnsiTheme="minorEastAsia" w:cs="Arial"/>
          <w:sz w:val="20"/>
          <w:szCs w:val="20"/>
        </w:rPr>
        <w:t>, 215–232. https://doi.org/10.1007/978-981-13-1244-1_12</w:t>
      </w:r>
    </w:p>
    <w:p w14:paraId="10CAC35A" w14:textId="77777777" w:rsidR="005C52D0" w:rsidRPr="0069495B" w:rsidRDefault="005C52D0" w:rsidP="00E952A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Akers, M., Kane, M., </w:t>
      </w:r>
      <w:proofErr w:type="spellStart"/>
      <w:r w:rsidRPr="0069495B">
        <w:rPr>
          <w:rFonts w:asciiTheme="minorEastAsia" w:hAnsiTheme="minorEastAsia" w:cs="Arial"/>
          <w:sz w:val="20"/>
          <w:szCs w:val="20"/>
        </w:rPr>
        <w:t>Teskey</w:t>
      </w:r>
      <w:proofErr w:type="spellEnd"/>
      <w:r w:rsidRPr="0069495B">
        <w:rPr>
          <w:rFonts w:asciiTheme="minorEastAsia" w:hAnsiTheme="minorEastAsia" w:cs="Arial"/>
          <w:sz w:val="20"/>
          <w:szCs w:val="20"/>
        </w:rPr>
        <w:t xml:space="preserve">, R., Daniels, R., Zhao, D., &amp; </w:t>
      </w:r>
      <w:proofErr w:type="spellStart"/>
      <w:r w:rsidRPr="0069495B">
        <w:rPr>
          <w:rFonts w:asciiTheme="minorEastAsia" w:hAnsiTheme="minorEastAsia" w:cs="Arial"/>
          <w:sz w:val="20"/>
          <w:szCs w:val="20"/>
        </w:rPr>
        <w:t>Subedi</w:t>
      </w:r>
      <w:proofErr w:type="spellEnd"/>
      <w:r w:rsidRPr="0069495B">
        <w:rPr>
          <w:rFonts w:asciiTheme="minorEastAsia" w:hAnsiTheme="minorEastAsia" w:cs="Arial"/>
          <w:sz w:val="20"/>
          <w:szCs w:val="20"/>
        </w:rPr>
        <w:t>, S. (2012). The effects of planting density and cultural intensity on loblolly pine crown characteristics at age twelve. In </w:t>
      </w:r>
      <w:r w:rsidRPr="0069495B">
        <w:rPr>
          <w:rFonts w:asciiTheme="minorEastAsia" w:hAnsiTheme="minorEastAsia" w:cs="Arial"/>
          <w:i/>
          <w:iCs/>
          <w:sz w:val="20"/>
          <w:szCs w:val="20"/>
        </w:rPr>
        <w:t>Biennial Southern Silvicultural Research Conference</w:t>
      </w:r>
      <w:r w:rsidRPr="0069495B">
        <w:rPr>
          <w:rFonts w:asciiTheme="minorEastAsia" w:hAnsiTheme="minorEastAsia" w:cs="Arial"/>
          <w:sz w:val="20"/>
          <w:szCs w:val="20"/>
        </w:rPr>
        <w:t> (p. 1).</w:t>
      </w:r>
    </w:p>
    <w:p w14:paraId="4DB5194E" w14:textId="77777777" w:rsidR="005C52D0" w:rsidRPr="0069495B" w:rsidRDefault="005C52D0" w:rsidP="00E952A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Albaugh, T. J., Maier, C. A., </w:t>
      </w:r>
      <w:proofErr w:type="spellStart"/>
      <w:r w:rsidRPr="0069495B">
        <w:rPr>
          <w:rFonts w:asciiTheme="minorEastAsia" w:hAnsiTheme="minorEastAsia" w:cs="Arial"/>
          <w:sz w:val="20"/>
          <w:szCs w:val="20"/>
        </w:rPr>
        <w:t>Campoe</w:t>
      </w:r>
      <w:proofErr w:type="spellEnd"/>
      <w:r w:rsidRPr="0069495B">
        <w:rPr>
          <w:rFonts w:asciiTheme="minorEastAsia" w:hAnsiTheme="minorEastAsia" w:cs="Arial"/>
          <w:sz w:val="20"/>
          <w:szCs w:val="20"/>
        </w:rPr>
        <w:t xml:space="preserve">, O. C., </w:t>
      </w:r>
      <w:proofErr w:type="spellStart"/>
      <w:r w:rsidRPr="0069495B">
        <w:rPr>
          <w:rFonts w:asciiTheme="minorEastAsia" w:hAnsiTheme="minorEastAsia" w:cs="Arial"/>
          <w:sz w:val="20"/>
          <w:szCs w:val="20"/>
        </w:rPr>
        <w:t>Yáñez</w:t>
      </w:r>
      <w:proofErr w:type="spellEnd"/>
      <w:r w:rsidRPr="0069495B">
        <w:rPr>
          <w:rFonts w:asciiTheme="minorEastAsia" w:hAnsiTheme="minorEastAsia" w:cs="Arial"/>
          <w:sz w:val="20"/>
          <w:szCs w:val="20"/>
        </w:rPr>
        <w:t xml:space="preserve">, M. A., </w:t>
      </w:r>
      <w:proofErr w:type="spellStart"/>
      <w:r w:rsidRPr="0069495B">
        <w:rPr>
          <w:rFonts w:asciiTheme="minorEastAsia" w:hAnsiTheme="minorEastAsia" w:cs="Arial"/>
          <w:sz w:val="20"/>
          <w:szCs w:val="20"/>
        </w:rPr>
        <w:t>Carbaugh</w:t>
      </w:r>
      <w:proofErr w:type="spellEnd"/>
      <w:r w:rsidRPr="0069495B">
        <w:rPr>
          <w:rFonts w:asciiTheme="minorEastAsia" w:hAnsiTheme="minorEastAsia" w:cs="Arial"/>
          <w:sz w:val="20"/>
          <w:szCs w:val="20"/>
        </w:rPr>
        <w:t>, E. D., Carter, D. R., ... &amp; Fox, T. R. (2020). Crown architecture, crown leaf area distribution, and individual tree growth efficiency vary across site, genetic entry, and planting density. </w:t>
      </w:r>
      <w:r w:rsidRPr="0069495B">
        <w:rPr>
          <w:rFonts w:asciiTheme="minorEastAsia" w:hAnsiTheme="minorEastAsia" w:cs="Arial"/>
          <w:i/>
          <w:iCs/>
          <w:sz w:val="20"/>
          <w:szCs w:val="20"/>
        </w:rPr>
        <w:t>Trees</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(1), 73-88.</w:t>
      </w:r>
    </w:p>
    <w:p w14:paraId="3798955C" w14:textId="77777777" w:rsidR="005C52D0" w:rsidRPr="0069495B" w:rsidRDefault="005C52D0" w:rsidP="00E952A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lastRenderedPageBreak/>
        <w:t xml:space="preserve">Allen, C. D., </w:t>
      </w:r>
      <w:proofErr w:type="spellStart"/>
      <w:r w:rsidRPr="0069495B">
        <w:rPr>
          <w:rFonts w:asciiTheme="minorEastAsia" w:hAnsiTheme="minorEastAsia" w:cs="Arial"/>
          <w:sz w:val="20"/>
          <w:szCs w:val="20"/>
        </w:rPr>
        <w:t>Macalady</w:t>
      </w:r>
      <w:proofErr w:type="spellEnd"/>
      <w:r w:rsidRPr="0069495B">
        <w:rPr>
          <w:rFonts w:asciiTheme="minorEastAsia" w:hAnsiTheme="minorEastAsia" w:cs="Arial"/>
          <w:sz w:val="20"/>
          <w:szCs w:val="20"/>
        </w:rPr>
        <w:t xml:space="preserve">, A. K., </w:t>
      </w:r>
      <w:proofErr w:type="spellStart"/>
      <w:r w:rsidRPr="0069495B">
        <w:rPr>
          <w:rFonts w:asciiTheme="minorEastAsia" w:hAnsiTheme="minorEastAsia" w:cs="Arial"/>
          <w:sz w:val="20"/>
          <w:szCs w:val="20"/>
        </w:rPr>
        <w:t>Chenchouni</w:t>
      </w:r>
      <w:proofErr w:type="spellEnd"/>
      <w:r w:rsidRPr="0069495B">
        <w:rPr>
          <w:rFonts w:asciiTheme="minorEastAsia" w:hAnsiTheme="minorEastAsia" w:cs="Arial"/>
          <w:sz w:val="20"/>
          <w:szCs w:val="20"/>
        </w:rPr>
        <w:t xml:space="preserve">, H., Bachelet, D., McDowell, N., </w:t>
      </w:r>
      <w:proofErr w:type="spellStart"/>
      <w:r w:rsidRPr="0069495B">
        <w:rPr>
          <w:rFonts w:asciiTheme="minorEastAsia" w:hAnsiTheme="minorEastAsia" w:cs="Arial"/>
          <w:sz w:val="20"/>
          <w:szCs w:val="20"/>
        </w:rPr>
        <w:t>Vennetier</w:t>
      </w:r>
      <w:proofErr w:type="spellEnd"/>
      <w:r w:rsidRPr="0069495B">
        <w:rPr>
          <w:rFonts w:asciiTheme="minorEastAsia" w:hAnsiTheme="minorEastAsia" w:cs="Arial"/>
          <w:sz w:val="20"/>
          <w:szCs w:val="20"/>
        </w:rPr>
        <w:t>, M., ... &amp; Cobb, N. (2010). A global overview of drought and heat-induced tree mortality reveals emerging climate change risks for forests.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259</w:t>
      </w:r>
      <w:r w:rsidRPr="0069495B">
        <w:rPr>
          <w:rFonts w:asciiTheme="minorEastAsia" w:hAnsiTheme="minorEastAsia" w:cs="Arial"/>
          <w:sz w:val="20"/>
          <w:szCs w:val="20"/>
        </w:rPr>
        <w:t>(4), 660-684.</w:t>
      </w:r>
    </w:p>
    <w:p w14:paraId="73A6C3F5" w14:textId="77777777" w:rsidR="005C52D0" w:rsidRPr="0069495B" w:rsidRDefault="005C52D0" w:rsidP="00E952A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Brender</w:t>
      </w:r>
      <w:proofErr w:type="spellEnd"/>
      <w:r w:rsidRPr="0069495B">
        <w:rPr>
          <w:rFonts w:asciiTheme="minorEastAsia" w:hAnsiTheme="minorEastAsia" w:cs="Arial"/>
          <w:sz w:val="20"/>
          <w:szCs w:val="20"/>
        </w:rPr>
        <w:t xml:space="preserve">, E.V., Belanger, Roger, P., &amp; Malac, B.F. (1981). </w:t>
      </w:r>
      <w:r w:rsidRPr="0069495B">
        <w:rPr>
          <w:rFonts w:asciiTheme="minorEastAsia" w:hAnsiTheme="minorEastAsia" w:cs="Arial"/>
          <w:i/>
          <w:iCs/>
          <w:sz w:val="20"/>
          <w:szCs w:val="20"/>
        </w:rPr>
        <w:t xml:space="preserve">Choices in Silviculture for American Forests </w:t>
      </w:r>
      <w:r w:rsidRPr="0069495B">
        <w:rPr>
          <w:rFonts w:asciiTheme="minorEastAsia" w:hAnsiTheme="minorEastAsia" w:cs="Arial"/>
          <w:sz w:val="20"/>
          <w:szCs w:val="20"/>
        </w:rPr>
        <w:t>(pp. 144-163). Society of American Foresters.</w:t>
      </w:r>
    </w:p>
    <w:p w14:paraId="5FB89087"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Borders, B. E., &amp; Bailey, R. L. (2001). Loblolly pine—pushing the limits of growth. </w:t>
      </w:r>
      <w:r w:rsidRPr="0069495B">
        <w:rPr>
          <w:rFonts w:asciiTheme="minorEastAsia" w:hAnsiTheme="minorEastAsia" w:cs="Arial"/>
          <w:i/>
          <w:iCs/>
          <w:sz w:val="20"/>
          <w:szCs w:val="20"/>
        </w:rPr>
        <w:t>Southern Journal of Applied Forestry</w:t>
      </w:r>
      <w:r w:rsidRPr="0069495B">
        <w:rPr>
          <w:rFonts w:asciiTheme="minorEastAsia" w:hAnsiTheme="minorEastAsia" w:cs="Arial"/>
          <w:sz w:val="20"/>
          <w:szCs w:val="20"/>
        </w:rPr>
        <w:t>, </w:t>
      </w:r>
      <w:r w:rsidRPr="0069495B">
        <w:rPr>
          <w:rFonts w:asciiTheme="minorEastAsia" w:hAnsiTheme="minorEastAsia" w:cs="Arial"/>
          <w:i/>
          <w:iCs/>
          <w:sz w:val="20"/>
          <w:szCs w:val="20"/>
        </w:rPr>
        <w:t>25</w:t>
      </w:r>
      <w:r w:rsidRPr="0069495B">
        <w:rPr>
          <w:rFonts w:asciiTheme="minorEastAsia" w:hAnsiTheme="minorEastAsia" w:cs="Arial"/>
          <w:sz w:val="20"/>
          <w:szCs w:val="20"/>
        </w:rPr>
        <w:t>(2), 69-74.</w:t>
      </w:r>
    </w:p>
    <w:p w14:paraId="468D7511"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Cardoso, D. J., </w:t>
      </w:r>
      <w:proofErr w:type="spellStart"/>
      <w:r w:rsidRPr="0069495B">
        <w:rPr>
          <w:rFonts w:asciiTheme="minorEastAsia" w:hAnsiTheme="minorEastAsia" w:cs="Arial"/>
          <w:sz w:val="20"/>
          <w:szCs w:val="20"/>
        </w:rPr>
        <w:t>Lacerda</w:t>
      </w:r>
      <w:proofErr w:type="spellEnd"/>
      <w:r w:rsidRPr="0069495B">
        <w:rPr>
          <w:rFonts w:asciiTheme="minorEastAsia" w:hAnsiTheme="minorEastAsia" w:cs="Arial"/>
          <w:sz w:val="20"/>
          <w:szCs w:val="20"/>
        </w:rPr>
        <w:t xml:space="preserve">, A. E. B., </w:t>
      </w:r>
      <w:proofErr w:type="spellStart"/>
      <w:r w:rsidRPr="0069495B">
        <w:rPr>
          <w:rFonts w:asciiTheme="minorEastAsia" w:hAnsiTheme="minorEastAsia" w:cs="Arial"/>
          <w:sz w:val="20"/>
          <w:szCs w:val="20"/>
        </w:rPr>
        <w:t>Rosot</w:t>
      </w:r>
      <w:proofErr w:type="spellEnd"/>
      <w:r w:rsidRPr="0069495B">
        <w:rPr>
          <w:rFonts w:asciiTheme="minorEastAsia" w:hAnsiTheme="minorEastAsia" w:cs="Arial"/>
          <w:sz w:val="20"/>
          <w:szCs w:val="20"/>
        </w:rPr>
        <w:t xml:space="preserve">, M. A. D., </w:t>
      </w:r>
      <w:proofErr w:type="spellStart"/>
      <w:r w:rsidRPr="0069495B">
        <w:rPr>
          <w:rFonts w:asciiTheme="minorEastAsia" w:hAnsiTheme="minorEastAsia" w:cs="Arial"/>
          <w:sz w:val="20"/>
          <w:szCs w:val="20"/>
        </w:rPr>
        <w:t>Garrastazú</w:t>
      </w:r>
      <w:proofErr w:type="spellEnd"/>
      <w:r w:rsidRPr="0069495B">
        <w:rPr>
          <w:rFonts w:asciiTheme="minorEastAsia" w:hAnsiTheme="minorEastAsia" w:cs="Arial"/>
          <w:sz w:val="20"/>
          <w:szCs w:val="20"/>
        </w:rPr>
        <w:t xml:space="preserve">, M. C., &amp; Lima, R. T. (2013). Influence of spacing regimes on the development of loblolly pine (Pinus </w:t>
      </w:r>
      <w:proofErr w:type="spellStart"/>
      <w:r w:rsidRPr="0069495B">
        <w:rPr>
          <w:rFonts w:asciiTheme="minorEastAsia" w:hAnsiTheme="minorEastAsia" w:cs="Arial"/>
          <w:sz w:val="20"/>
          <w:szCs w:val="20"/>
        </w:rPr>
        <w:t>taeda</w:t>
      </w:r>
      <w:proofErr w:type="spellEnd"/>
      <w:r w:rsidRPr="0069495B">
        <w:rPr>
          <w:rFonts w:asciiTheme="minorEastAsia" w:hAnsiTheme="minorEastAsia" w:cs="Arial"/>
          <w:sz w:val="20"/>
          <w:szCs w:val="20"/>
        </w:rPr>
        <w:t xml:space="preserve"> L.) in Southern Brazil.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310</w:t>
      </w:r>
      <w:r w:rsidRPr="0069495B">
        <w:rPr>
          <w:rFonts w:asciiTheme="minorEastAsia" w:hAnsiTheme="minorEastAsia" w:cs="Arial"/>
          <w:sz w:val="20"/>
          <w:szCs w:val="20"/>
        </w:rPr>
        <w:t>, 761-769.</w:t>
      </w:r>
    </w:p>
    <w:p w14:paraId="474B9C85" w14:textId="77777777" w:rsidR="008A29DF" w:rsidRPr="0069495B" w:rsidRDefault="008A29DF" w:rsidP="00FA2519">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Carlson, C. A., Fox, T. R., Creighton, J., Dougherty, P. M., &amp; Johnson, J. R. (2009). Nine-year growth responses to planting density manipulation and repeated early fertilization in a loblolly pine stand in the Virginia Piedmont. </w:t>
      </w:r>
      <w:r w:rsidRPr="0069495B">
        <w:rPr>
          <w:rFonts w:asciiTheme="minorEastAsia" w:hAnsiTheme="minorEastAsia" w:cs="Arial"/>
          <w:i/>
          <w:iCs/>
          <w:sz w:val="20"/>
          <w:szCs w:val="20"/>
        </w:rPr>
        <w:t>Southern Journal of Applied Forestry</w:t>
      </w:r>
      <w:r w:rsidRPr="0069495B">
        <w:rPr>
          <w:rFonts w:asciiTheme="minorEastAsia" w:hAnsiTheme="minorEastAsia" w:cs="Arial"/>
          <w:sz w:val="20"/>
          <w:szCs w:val="20"/>
        </w:rPr>
        <w:t>, </w:t>
      </w:r>
      <w:r w:rsidRPr="0069495B">
        <w:rPr>
          <w:rFonts w:asciiTheme="minorEastAsia" w:hAnsiTheme="minorEastAsia" w:cs="Arial"/>
          <w:i/>
          <w:iCs/>
          <w:sz w:val="20"/>
          <w:szCs w:val="20"/>
        </w:rPr>
        <w:t>33</w:t>
      </w:r>
      <w:r w:rsidRPr="0069495B">
        <w:rPr>
          <w:rFonts w:asciiTheme="minorEastAsia" w:hAnsiTheme="minorEastAsia" w:cs="Arial"/>
          <w:sz w:val="20"/>
          <w:szCs w:val="20"/>
        </w:rPr>
        <w:t>(3), 109-114.</w:t>
      </w:r>
    </w:p>
    <w:p w14:paraId="3BD0E7D7" w14:textId="77777777" w:rsidR="005C52D0" w:rsidRPr="0069495B" w:rsidRDefault="005C52D0" w:rsidP="00E952A0">
      <w:pPr>
        <w:spacing w:before="240" w:line="240" w:lineRule="auto"/>
        <w:ind w:left="720" w:hanging="720"/>
        <w:rPr>
          <w:rFonts w:asciiTheme="minorEastAsia" w:hAnsiTheme="minorEastAsia" w:cs="Arial"/>
          <w:sz w:val="20"/>
          <w:szCs w:val="20"/>
          <w:lang w:val="fi-FI"/>
        </w:rPr>
      </w:pPr>
      <w:proofErr w:type="spellStart"/>
      <w:r w:rsidRPr="0069495B">
        <w:rPr>
          <w:rFonts w:asciiTheme="minorEastAsia" w:hAnsiTheme="minorEastAsia" w:cs="Arial"/>
          <w:sz w:val="20"/>
          <w:szCs w:val="20"/>
        </w:rPr>
        <w:t>DeBell</w:t>
      </w:r>
      <w:proofErr w:type="spellEnd"/>
      <w:r w:rsidRPr="0069495B">
        <w:rPr>
          <w:rFonts w:asciiTheme="minorEastAsia" w:hAnsiTheme="minorEastAsia" w:cs="Arial"/>
          <w:sz w:val="20"/>
          <w:szCs w:val="20"/>
        </w:rPr>
        <w:t xml:space="preserve">, D.S., Harms, W.R., &amp; Whitesell, C.D. (1989). </w:t>
      </w:r>
      <w:proofErr w:type="spellStart"/>
      <w:r w:rsidRPr="0069495B">
        <w:rPr>
          <w:rFonts w:asciiTheme="minorEastAsia" w:hAnsiTheme="minorEastAsia" w:cs="Arial"/>
          <w:sz w:val="20"/>
          <w:szCs w:val="20"/>
        </w:rPr>
        <w:t>Stockability</w:t>
      </w:r>
      <w:proofErr w:type="spellEnd"/>
      <w:r w:rsidRPr="0069495B">
        <w:rPr>
          <w:rFonts w:asciiTheme="minorEastAsia" w:hAnsiTheme="minorEastAsia" w:cs="Arial"/>
          <w:sz w:val="20"/>
          <w:szCs w:val="20"/>
        </w:rPr>
        <w:t xml:space="preserve">: A Major Factor in Productivity Differences between Pinus </w:t>
      </w:r>
      <w:proofErr w:type="spellStart"/>
      <w:r w:rsidRPr="0069495B">
        <w:rPr>
          <w:rFonts w:asciiTheme="minorEastAsia" w:hAnsiTheme="minorEastAsia" w:cs="Arial"/>
          <w:sz w:val="20"/>
          <w:szCs w:val="20"/>
        </w:rPr>
        <w:t>Taeda</w:t>
      </w:r>
      <w:proofErr w:type="spellEnd"/>
      <w:r w:rsidRPr="0069495B">
        <w:rPr>
          <w:rFonts w:asciiTheme="minorEastAsia" w:hAnsiTheme="minorEastAsia" w:cs="Arial"/>
          <w:sz w:val="20"/>
          <w:szCs w:val="20"/>
        </w:rPr>
        <w:t xml:space="preserve"> Plantations in Hawaii and the Southeastern United States,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xml:space="preserve">, 35(3), 708–719. </w:t>
      </w:r>
      <w:hyperlink r:id="rId12" w:history="1">
        <w:r w:rsidRPr="0069495B">
          <w:rPr>
            <w:rStyle w:val="Hyperlink"/>
            <w:rFonts w:asciiTheme="minorEastAsia" w:hAnsiTheme="minorEastAsia" w:cs="Arial"/>
            <w:color w:val="auto"/>
            <w:sz w:val="20"/>
            <w:szCs w:val="20"/>
            <w:lang w:val="fi-FI"/>
          </w:rPr>
          <w:t>https://doi.org/10.1093/forestscience/35.3.708</w:t>
        </w:r>
      </w:hyperlink>
    </w:p>
    <w:p w14:paraId="585AF4B4"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lang w:val="fi-FI"/>
        </w:rPr>
        <w:t xml:space="preserve">de Oliveira, R. K., Higa, A. R., Silva, L. D., Silva, I. C., &amp; Gonçalves, M. D. P. M. (2018). </w:t>
      </w:r>
      <w:proofErr w:type="spellStart"/>
      <w:r w:rsidRPr="0069495B">
        <w:rPr>
          <w:rFonts w:asciiTheme="minorEastAsia" w:hAnsiTheme="minorEastAsia" w:cs="Arial"/>
          <w:sz w:val="20"/>
          <w:szCs w:val="20"/>
        </w:rPr>
        <w:t>Emergy</w:t>
      </w:r>
      <w:proofErr w:type="spellEnd"/>
      <w:r w:rsidRPr="0069495B">
        <w:rPr>
          <w:rFonts w:asciiTheme="minorEastAsia" w:hAnsiTheme="minorEastAsia" w:cs="Arial"/>
          <w:sz w:val="20"/>
          <w:szCs w:val="20"/>
        </w:rPr>
        <w:t xml:space="preserve">-based sustainability assessment of a loblolly pine (Pinus </w:t>
      </w:r>
      <w:proofErr w:type="spellStart"/>
      <w:r w:rsidRPr="0069495B">
        <w:rPr>
          <w:rFonts w:asciiTheme="minorEastAsia" w:hAnsiTheme="minorEastAsia" w:cs="Arial"/>
          <w:sz w:val="20"/>
          <w:szCs w:val="20"/>
        </w:rPr>
        <w:t>taeda</w:t>
      </w:r>
      <w:proofErr w:type="spellEnd"/>
      <w:r w:rsidRPr="0069495B">
        <w:rPr>
          <w:rFonts w:asciiTheme="minorEastAsia" w:hAnsiTheme="minorEastAsia" w:cs="Arial"/>
          <w:sz w:val="20"/>
          <w:szCs w:val="20"/>
        </w:rPr>
        <w:t>) production system in southern Brazil. </w:t>
      </w:r>
      <w:r w:rsidRPr="0069495B">
        <w:rPr>
          <w:rFonts w:asciiTheme="minorEastAsia" w:hAnsiTheme="minorEastAsia" w:cs="Arial"/>
          <w:i/>
          <w:iCs/>
          <w:sz w:val="20"/>
          <w:szCs w:val="20"/>
        </w:rPr>
        <w:t>Ecological Indicators</w:t>
      </w:r>
      <w:r w:rsidRPr="0069495B">
        <w:rPr>
          <w:rFonts w:asciiTheme="minorEastAsia" w:hAnsiTheme="minorEastAsia" w:cs="Arial"/>
          <w:sz w:val="20"/>
          <w:szCs w:val="20"/>
        </w:rPr>
        <w:t>, </w:t>
      </w:r>
      <w:r w:rsidRPr="0069495B">
        <w:rPr>
          <w:rFonts w:asciiTheme="minorEastAsia" w:hAnsiTheme="minorEastAsia" w:cs="Arial"/>
          <w:i/>
          <w:iCs/>
          <w:sz w:val="20"/>
          <w:szCs w:val="20"/>
        </w:rPr>
        <w:t>93</w:t>
      </w:r>
      <w:r w:rsidRPr="0069495B">
        <w:rPr>
          <w:rFonts w:asciiTheme="minorEastAsia" w:hAnsiTheme="minorEastAsia" w:cs="Arial"/>
          <w:sz w:val="20"/>
          <w:szCs w:val="20"/>
        </w:rPr>
        <w:t>, 481-489.</w:t>
      </w:r>
    </w:p>
    <w:p w14:paraId="53D45D42" w14:textId="77777777" w:rsidR="00E952A0" w:rsidRPr="0069495B" w:rsidRDefault="00E952A0" w:rsidP="00E952A0">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Dickmann</w:t>
      </w:r>
      <w:proofErr w:type="spellEnd"/>
      <w:r w:rsidRPr="0069495B">
        <w:rPr>
          <w:rFonts w:asciiTheme="minorEastAsia" w:hAnsiTheme="minorEastAsia" w:cs="Arial"/>
          <w:sz w:val="20"/>
          <w:szCs w:val="20"/>
        </w:rPr>
        <w:t>, D. I. (1985). The ideotype concept applied to forest trees. </w:t>
      </w:r>
      <w:r w:rsidRPr="0069495B">
        <w:rPr>
          <w:rFonts w:asciiTheme="minorEastAsia" w:hAnsiTheme="minorEastAsia" w:cs="Arial"/>
          <w:i/>
          <w:iCs/>
          <w:sz w:val="20"/>
          <w:szCs w:val="20"/>
        </w:rPr>
        <w:t>Attributes of trees as crop plants</w:t>
      </w:r>
      <w:r w:rsidRPr="0069495B">
        <w:rPr>
          <w:rFonts w:asciiTheme="minorEastAsia" w:hAnsiTheme="minorEastAsia" w:cs="Arial"/>
          <w:sz w:val="20"/>
          <w:szCs w:val="20"/>
        </w:rPr>
        <w:t xml:space="preserve">, 89-101. </w:t>
      </w:r>
    </w:p>
    <w:p w14:paraId="346A6FD0"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FAO (2009). </w:t>
      </w:r>
      <w:r w:rsidRPr="0069495B">
        <w:rPr>
          <w:rFonts w:asciiTheme="minorEastAsia" w:hAnsiTheme="minorEastAsia" w:cs="Arial"/>
          <w:i/>
          <w:iCs/>
          <w:sz w:val="20"/>
          <w:szCs w:val="20"/>
        </w:rPr>
        <w:t xml:space="preserve">State of the World’s Forests 2009. </w:t>
      </w:r>
      <w:r w:rsidRPr="0069495B">
        <w:rPr>
          <w:rFonts w:asciiTheme="minorEastAsia" w:hAnsiTheme="minorEastAsia" w:cs="Arial"/>
          <w:sz w:val="20"/>
          <w:szCs w:val="20"/>
        </w:rPr>
        <w:t xml:space="preserve">Food and Agriculture Organization of the United Nations. </w:t>
      </w:r>
    </w:p>
    <w:p w14:paraId="725050E8" w14:textId="77777777" w:rsidR="005C52D0" w:rsidRPr="0069495B" w:rsidRDefault="005C52D0" w:rsidP="00E952A0">
      <w:pPr>
        <w:spacing w:before="240" w:line="240" w:lineRule="auto"/>
        <w:ind w:left="720" w:hanging="720"/>
        <w:rPr>
          <w:rFonts w:asciiTheme="minorEastAsia" w:hAnsiTheme="minorEastAsia"/>
          <w:sz w:val="20"/>
          <w:szCs w:val="20"/>
        </w:rPr>
      </w:pPr>
      <w:r w:rsidRPr="0069495B">
        <w:rPr>
          <w:rFonts w:asciiTheme="minorEastAsia" w:hAnsiTheme="minorEastAsia"/>
          <w:sz w:val="20"/>
          <w:szCs w:val="20"/>
        </w:rPr>
        <w:t xml:space="preserve">FAO (2020). </w:t>
      </w:r>
      <w:r w:rsidRPr="0069495B">
        <w:rPr>
          <w:rFonts w:asciiTheme="minorEastAsia" w:hAnsiTheme="minorEastAsia"/>
          <w:i/>
          <w:iCs/>
          <w:sz w:val="20"/>
          <w:szCs w:val="20"/>
        </w:rPr>
        <w:t>Global Forest Resources Assessment 2020: Main report</w:t>
      </w:r>
      <w:r w:rsidRPr="0069495B">
        <w:rPr>
          <w:rFonts w:asciiTheme="minorEastAsia" w:hAnsiTheme="minorEastAsia"/>
          <w:sz w:val="20"/>
          <w:szCs w:val="20"/>
        </w:rPr>
        <w:t>. Food and Agriculture Organization of the United Nations. https://doi.org/10.4060/ca9825en</w:t>
      </w:r>
    </w:p>
    <w:p w14:paraId="0E3CC607"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FAO &amp; UNEP (2020). </w:t>
      </w:r>
      <w:r w:rsidRPr="0069495B">
        <w:rPr>
          <w:rFonts w:asciiTheme="minorEastAsia" w:hAnsiTheme="minorEastAsia" w:cs="Arial"/>
          <w:i/>
          <w:iCs/>
          <w:sz w:val="20"/>
          <w:szCs w:val="20"/>
        </w:rPr>
        <w:t>The State of the World’s Forests 2020. Forests, biodiversity and people</w:t>
      </w:r>
      <w:r w:rsidRPr="0069495B">
        <w:rPr>
          <w:rFonts w:asciiTheme="minorEastAsia" w:hAnsiTheme="minorEastAsia" w:cs="Arial"/>
          <w:sz w:val="20"/>
          <w:szCs w:val="20"/>
        </w:rPr>
        <w:t xml:space="preserve">. Food and Agriculture Organization of the United Nations. </w:t>
      </w:r>
      <w:hyperlink r:id="rId13" w:history="1">
        <w:r w:rsidRPr="0069495B">
          <w:rPr>
            <w:rStyle w:val="Hyperlink"/>
            <w:rFonts w:asciiTheme="minorEastAsia" w:hAnsiTheme="minorEastAsia" w:cs="Arial"/>
            <w:color w:val="auto"/>
            <w:sz w:val="20"/>
            <w:szCs w:val="20"/>
          </w:rPr>
          <w:t>https://doi.org/10.4060/ca8642en</w:t>
        </w:r>
      </w:hyperlink>
    </w:p>
    <w:p w14:paraId="4C85A3D4"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Freeman, S. (2014). </w:t>
      </w:r>
      <w:r w:rsidRPr="0069495B">
        <w:rPr>
          <w:rFonts w:asciiTheme="minorEastAsia" w:hAnsiTheme="minorEastAsia" w:cs="Arial"/>
          <w:i/>
          <w:iCs/>
          <w:sz w:val="20"/>
          <w:szCs w:val="20"/>
        </w:rPr>
        <w:t>Biological science</w:t>
      </w:r>
      <w:r w:rsidRPr="0069495B">
        <w:rPr>
          <w:rFonts w:asciiTheme="minorEastAsia" w:hAnsiTheme="minorEastAsia" w:cs="Arial"/>
          <w:sz w:val="20"/>
          <w:szCs w:val="20"/>
        </w:rPr>
        <w:t>. United States of America: Pearson. pp. 765–766. ISBN 978-0-321-74367-1.</w:t>
      </w:r>
    </w:p>
    <w:p w14:paraId="3DEAD914" w14:textId="77777777" w:rsidR="005C52D0" w:rsidRPr="0069495B" w:rsidRDefault="005C52D0" w:rsidP="00E952A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Granier</w:t>
      </w:r>
      <w:proofErr w:type="spellEnd"/>
      <w:r w:rsidRPr="0069495B">
        <w:rPr>
          <w:rFonts w:asciiTheme="minorEastAsia" w:hAnsiTheme="minorEastAsia" w:cs="Arial"/>
          <w:sz w:val="20"/>
          <w:szCs w:val="20"/>
        </w:rPr>
        <w:t xml:space="preserve">, A. (1985). Une nouvelle </w:t>
      </w:r>
      <w:proofErr w:type="spellStart"/>
      <w:r w:rsidRPr="0069495B">
        <w:rPr>
          <w:rFonts w:asciiTheme="minorEastAsia" w:hAnsiTheme="minorEastAsia" w:cs="Arial"/>
          <w:sz w:val="20"/>
          <w:szCs w:val="20"/>
        </w:rPr>
        <w:t>méthode</w:t>
      </w:r>
      <w:proofErr w:type="spellEnd"/>
      <w:r w:rsidRPr="0069495B">
        <w:rPr>
          <w:rFonts w:asciiTheme="minorEastAsia" w:hAnsiTheme="minorEastAsia" w:cs="Arial"/>
          <w:sz w:val="20"/>
          <w:szCs w:val="20"/>
        </w:rPr>
        <w:t xml:space="preserve"> pour la </w:t>
      </w:r>
      <w:proofErr w:type="spellStart"/>
      <w:r w:rsidRPr="0069495B">
        <w:rPr>
          <w:rFonts w:asciiTheme="minorEastAsia" w:hAnsiTheme="minorEastAsia" w:cs="Arial"/>
          <w:sz w:val="20"/>
          <w:szCs w:val="20"/>
        </w:rPr>
        <w:t>mesure</w:t>
      </w:r>
      <w:proofErr w:type="spellEnd"/>
      <w:r w:rsidRPr="0069495B">
        <w:rPr>
          <w:rFonts w:asciiTheme="minorEastAsia" w:hAnsiTheme="minorEastAsia" w:cs="Arial"/>
          <w:sz w:val="20"/>
          <w:szCs w:val="20"/>
        </w:rPr>
        <w:t xml:space="preserve"> du flux de </w:t>
      </w:r>
      <w:proofErr w:type="spellStart"/>
      <w:r w:rsidRPr="0069495B">
        <w:rPr>
          <w:rFonts w:asciiTheme="minorEastAsia" w:hAnsiTheme="minorEastAsia" w:cs="Arial"/>
          <w:sz w:val="20"/>
          <w:szCs w:val="20"/>
        </w:rPr>
        <w:t>sève</w:t>
      </w:r>
      <w:proofErr w:type="spellEnd"/>
      <w:r w:rsidRPr="0069495B">
        <w:rPr>
          <w:rFonts w:asciiTheme="minorEastAsia" w:hAnsiTheme="minorEastAsia" w:cs="Arial"/>
          <w:sz w:val="20"/>
          <w:szCs w:val="20"/>
        </w:rPr>
        <w:t xml:space="preserve"> brute dans le tronc des </w:t>
      </w:r>
      <w:proofErr w:type="spellStart"/>
      <w:r w:rsidRPr="0069495B">
        <w:rPr>
          <w:rFonts w:asciiTheme="minorEastAsia" w:hAnsiTheme="minorEastAsia" w:cs="Arial"/>
          <w:sz w:val="20"/>
          <w:szCs w:val="20"/>
        </w:rPr>
        <w:t>arbres</w:t>
      </w:r>
      <w:proofErr w:type="spellEnd"/>
      <w:r w:rsidRPr="0069495B">
        <w:rPr>
          <w:rFonts w:asciiTheme="minorEastAsia" w:hAnsiTheme="minorEastAsia" w:cs="Arial"/>
          <w:sz w:val="20"/>
          <w:szCs w:val="20"/>
        </w:rPr>
        <w:t>. In </w:t>
      </w:r>
      <w:r w:rsidRPr="0069495B">
        <w:rPr>
          <w:rFonts w:asciiTheme="minorEastAsia" w:hAnsiTheme="minorEastAsia" w:cs="Arial"/>
          <w:i/>
          <w:iCs/>
          <w:sz w:val="20"/>
          <w:szCs w:val="20"/>
        </w:rPr>
        <w:t xml:space="preserve">Annales des Sciences </w:t>
      </w:r>
      <w:proofErr w:type="spellStart"/>
      <w:r w:rsidRPr="0069495B">
        <w:rPr>
          <w:rFonts w:asciiTheme="minorEastAsia" w:hAnsiTheme="minorEastAsia" w:cs="Arial"/>
          <w:i/>
          <w:iCs/>
          <w:sz w:val="20"/>
          <w:szCs w:val="20"/>
        </w:rPr>
        <w:t>forestières</w:t>
      </w:r>
      <w:proofErr w:type="spellEnd"/>
      <w:r w:rsidRPr="0069495B">
        <w:rPr>
          <w:rFonts w:asciiTheme="minorEastAsia" w:hAnsiTheme="minorEastAsia" w:cs="Arial"/>
          <w:sz w:val="20"/>
          <w:szCs w:val="20"/>
        </w:rPr>
        <w:t> (Vol. 42, No. 2, pp. 193-200). EDP Sciences.</w:t>
      </w:r>
    </w:p>
    <w:p w14:paraId="75969EAB"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Hanrahan, G. (2011). </w:t>
      </w:r>
      <w:r w:rsidRPr="0069495B">
        <w:rPr>
          <w:rFonts w:asciiTheme="minorEastAsia" w:hAnsiTheme="minorEastAsia" w:cs="Arial"/>
          <w:i/>
          <w:iCs/>
          <w:sz w:val="20"/>
          <w:szCs w:val="20"/>
        </w:rPr>
        <w:t>Key concepts in environmental chemistry</w:t>
      </w:r>
      <w:r w:rsidRPr="0069495B">
        <w:rPr>
          <w:rFonts w:asciiTheme="minorEastAsia" w:hAnsiTheme="minorEastAsia" w:cs="Arial"/>
          <w:sz w:val="20"/>
          <w:szCs w:val="20"/>
        </w:rPr>
        <w:t>. Academic Press.</w:t>
      </w:r>
    </w:p>
    <w:p w14:paraId="2590558A" w14:textId="21645834" w:rsidR="00842A7E" w:rsidRDefault="00842A7E" w:rsidP="00E952A0">
      <w:pPr>
        <w:spacing w:line="240" w:lineRule="auto"/>
        <w:ind w:left="720" w:hanging="720"/>
        <w:rPr>
          <w:ins w:id="297" w:author="Azura Liu" w:date="2022-03-23T19:39:00Z"/>
          <w:rFonts w:asciiTheme="minorEastAsia" w:hAnsiTheme="minorEastAsia" w:cs="Arial"/>
          <w:sz w:val="20"/>
          <w:szCs w:val="20"/>
        </w:rPr>
      </w:pPr>
      <w:proofErr w:type="spellStart"/>
      <w:ins w:id="298" w:author="Azura Liu" w:date="2022-03-23T19:39:00Z">
        <w:r w:rsidRPr="00842A7E">
          <w:rPr>
            <w:rFonts w:asciiTheme="minorEastAsia" w:hAnsiTheme="minorEastAsia" w:cs="Arial"/>
            <w:sz w:val="20"/>
            <w:szCs w:val="20"/>
          </w:rPr>
          <w:t>Hasenmueller</w:t>
        </w:r>
        <w:proofErr w:type="spellEnd"/>
        <w:r w:rsidRPr="00842A7E">
          <w:rPr>
            <w:rFonts w:asciiTheme="minorEastAsia" w:hAnsiTheme="minorEastAsia" w:cs="Arial"/>
            <w:sz w:val="20"/>
            <w:szCs w:val="20"/>
          </w:rPr>
          <w:t xml:space="preserve">, E. </w:t>
        </w:r>
        <w:proofErr w:type="gramStart"/>
        <w:r w:rsidRPr="00842A7E">
          <w:rPr>
            <w:rFonts w:asciiTheme="minorEastAsia" w:hAnsiTheme="minorEastAsia" w:cs="Arial"/>
            <w:sz w:val="20"/>
            <w:szCs w:val="20"/>
          </w:rPr>
          <w:t>A. ,</w:t>
        </w:r>
        <w:proofErr w:type="gramEnd"/>
        <w:r w:rsidRPr="00842A7E">
          <w:rPr>
            <w:rFonts w:asciiTheme="minorEastAsia" w:hAnsiTheme="minorEastAsia" w:cs="Arial"/>
            <w:sz w:val="20"/>
            <w:szCs w:val="20"/>
          </w:rPr>
          <w:t xml:space="preserve"> &amp; Criss, R. E. (2013). Water Balance Estimates of Evapotranspiration Rates in Areas with Varying Land Use. In (Ed.), Evapotranspiration - An Overview. </w:t>
        </w:r>
        <w:proofErr w:type="spellStart"/>
        <w:r w:rsidRPr="00842A7E">
          <w:rPr>
            <w:rFonts w:asciiTheme="minorEastAsia" w:hAnsiTheme="minorEastAsia" w:cs="Arial"/>
            <w:sz w:val="20"/>
            <w:szCs w:val="20"/>
          </w:rPr>
          <w:t>IntechOpen</w:t>
        </w:r>
        <w:proofErr w:type="spellEnd"/>
        <w:r w:rsidRPr="00842A7E">
          <w:rPr>
            <w:rFonts w:asciiTheme="minorEastAsia" w:hAnsiTheme="minorEastAsia" w:cs="Arial"/>
            <w:sz w:val="20"/>
            <w:szCs w:val="20"/>
          </w:rPr>
          <w:t xml:space="preserve">. </w:t>
        </w:r>
        <w:r w:rsidRPr="00842A7E">
          <w:rPr>
            <w:rPrChange w:id="299" w:author="Azura Liu" w:date="2022-03-23T19:39:00Z">
              <w:rPr>
                <w:rStyle w:val="Hyperlink"/>
                <w:rFonts w:asciiTheme="minorEastAsia" w:hAnsiTheme="minorEastAsia" w:cs="Arial"/>
                <w:sz w:val="20"/>
                <w:szCs w:val="20"/>
              </w:rPr>
            </w:rPrChange>
          </w:rPr>
          <w:t>https://doi.org/10.5772/52811</w:t>
        </w:r>
      </w:ins>
    </w:p>
    <w:p w14:paraId="0C041FEB" w14:textId="578F0A70" w:rsidR="00E952A0" w:rsidRPr="0069495B" w:rsidRDefault="00E952A0" w:rsidP="00E952A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lastRenderedPageBreak/>
        <w:t xml:space="preserve">Hubbard, R. M., </w:t>
      </w:r>
      <w:proofErr w:type="spellStart"/>
      <w:r w:rsidRPr="0069495B">
        <w:rPr>
          <w:rFonts w:asciiTheme="minorEastAsia" w:hAnsiTheme="minorEastAsia" w:cs="Arial"/>
          <w:sz w:val="20"/>
          <w:szCs w:val="20"/>
        </w:rPr>
        <w:t>Hakemada</w:t>
      </w:r>
      <w:proofErr w:type="spellEnd"/>
      <w:r w:rsidRPr="0069495B">
        <w:rPr>
          <w:rFonts w:asciiTheme="minorEastAsia" w:hAnsiTheme="minorEastAsia" w:cs="Arial"/>
          <w:sz w:val="20"/>
          <w:szCs w:val="20"/>
        </w:rPr>
        <w:t xml:space="preserve">, R., &amp; </w:t>
      </w:r>
      <w:proofErr w:type="spellStart"/>
      <w:r w:rsidRPr="0069495B">
        <w:rPr>
          <w:rFonts w:asciiTheme="minorEastAsia" w:hAnsiTheme="minorEastAsia" w:cs="Arial"/>
          <w:sz w:val="20"/>
          <w:szCs w:val="20"/>
        </w:rPr>
        <w:t>Ferraz</w:t>
      </w:r>
      <w:proofErr w:type="spellEnd"/>
      <w:r w:rsidRPr="0069495B">
        <w:rPr>
          <w:rFonts w:asciiTheme="minorEastAsia" w:hAnsiTheme="minorEastAsia" w:cs="Arial"/>
          <w:sz w:val="20"/>
          <w:szCs w:val="20"/>
        </w:rPr>
        <w:t>, S. (2015, December). Effects of Planting Density on Transpiration, Stem Flow and Interception for Two Clones Differing in Drought Tolerance in a High Productivity Eucalyptus Plantation in Brazil. In </w:t>
      </w:r>
      <w:r w:rsidRPr="0069495B">
        <w:rPr>
          <w:rFonts w:asciiTheme="minorEastAsia" w:hAnsiTheme="minorEastAsia" w:cs="Arial"/>
          <w:i/>
          <w:iCs/>
          <w:sz w:val="20"/>
          <w:szCs w:val="20"/>
        </w:rPr>
        <w:t>AGU Fall Meeting Abstracts</w:t>
      </w:r>
      <w:r w:rsidRPr="0069495B">
        <w:rPr>
          <w:rFonts w:asciiTheme="minorEastAsia" w:hAnsiTheme="minorEastAsia" w:cs="Arial"/>
          <w:sz w:val="20"/>
          <w:szCs w:val="20"/>
        </w:rPr>
        <w:t> (Vol. 2015, pp. H11G-1430).</w:t>
      </w:r>
    </w:p>
    <w:p w14:paraId="2E51EE1F" w14:textId="77777777" w:rsidR="005C52D0" w:rsidRPr="0069495B" w:rsidRDefault="005C52D0" w:rsidP="00E952A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Jasechko</w:t>
      </w:r>
      <w:proofErr w:type="spellEnd"/>
      <w:r w:rsidRPr="0069495B">
        <w:rPr>
          <w:rFonts w:asciiTheme="minorEastAsia" w:hAnsiTheme="minorEastAsia" w:cs="Arial"/>
          <w:sz w:val="20"/>
          <w:szCs w:val="20"/>
        </w:rPr>
        <w:t>, S., Sharp, Z. D., Gibson, J. J., Birks, S. J., Yi, Y., &amp; Fawcett, P. J. (2013). Terrestrial water fluxes dominated by transpiration.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496</w:t>
      </w:r>
      <w:r w:rsidRPr="0069495B">
        <w:rPr>
          <w:rFonts w:asciiTheme="minorEastAsia" w:hAnsiTheme="minorEastAsia" w:cs="Arial"/>
          <w:sz w:val="20"/>
          <w:szCs w:val="20"/>
        </w:rPr>
        <w:t>(7445), 347-350.</w:t>
      </w:r>
    </w:p>
    <w:p w14:paraId="1828F999"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Lawrence, M. G. (2005). The relationship between relative humidity and the dewpoint temperature in moist air: A simple conversion and applications. </w:t>
      </w:r>
      <w:r w:rsidRPr="0069495B">
        <w:rPr>
          <w:rFonts w:asciiTheme="minorEastAsia" w:hAnsiTheme="minorEastAsia" w:cs="Arial"/>
          <w:i/>
          <w:iCs/>
          <w:sz w:val="20"/>
          <w:szCs w:val="20"/>
        </w:rPr>
        <w:t>Bulletin of the American Meteorological Society</w:t>
      </w:r>
      <w:r w:rsidRPr="0069495B">
        <w:rPr>
          <w:rFonts w:asciiTheme="minorEastAsia" w:hAnsiTheme="minorEastAsia" w:cs="Arial"/>
          <w:sz w:val="20"/>
          <w:szCs w:val="20"/>
        </w:rPr>
        <w:t>, </w:t>
      </w:r>
      <w:r w:rsidRPr="0069495B">
        <w:rPr>
          <w:rFonts w:asciiTheme="minorEastAsia" w:hAnsiTheme="minorEastAsia" w:cs="Arial"/>
          <w:i/>
          <w:iCs/>
          <w:sz w:val="20"/>
          <w:szCs w:val="20"/>
        </w:rPr>
        <w:t>86</w:t>
      </w:r>
      <w:r w:rsidRPr="0069495B">
        <w:rPr>
          <w:rFonts w:asciiTheme="minorEastAsia" w:hAnsiTheme="minorEastAsia" w:cs="Arial"/>
          <w:sz w:val="20"/>
          <w:szCs w:val="20"/>
        </w:rPr>
        <w:t>(2), 225-234.</w:t>
      </w:r>
    </w:p>
    <w:p w14:paraId="34654AD3" w14:textId="77777777" w:rsidR="00B26469" w:rsidRDefault="00B26469" w:rsidP="00E952A0">
      <w:pPr>
        <w:spacing w:line="240" w:lineRule="auto"/>
        <w:ind w:left="720" w:hanging="720"/>
        <w:rPr>
          <w:ins w:id="300" w:author="Azura Liu" w:date="2022-03-23T20:13:00Z"/>
          <w:rFonts w:asciiTheme="minorEastAsia" w:hAnsiTheme="minorEastAsia" w:cs="Arial"/>
          <w:sz w:val="20"/>
          <w:szCs w:val="20"/>
        </w:rPr>
      </w:pPr>
      <w:ins w:id="301" w:author="Azura Liu" w:date="2022-03-23T20:13:00Z">
        <w:r w:rsidRPr="00B26469">
          <w:rPr>
            <w:rFonts w:asciiTheme="minorEastAsia" w:hAnsiTheme="minorEastAsia" w:cs="Arial"/>
            <w:sz w:val="20"/>
            <w:szCs w:val="20"/>
          </w:rPr>
          <w:t xml:space="preserve">Lee, X., </w:t>
        </w:r>
        <w:proofErr w:type="spellStart"/>
        <w:r w:rsidRPr="00B26469">
          <w:rPr>
            <w:rFonts w:asciiTheme="minorEastAsia" w:hAnsiTheme="minorEastAsia" w:cs="Arial"/>
            <w:sz w:val="20"/>
            <w:szCs w:val="20"/>
          </w:rPr>
          <w:t>Massman</w:t>
        </w:r>
        <w:proofErr w:type="spellEnd"/>
        <w:r w:rsidRPr="00B26469">
          <w:rPr>
            <w:rFonts w:asciiTheme="minorEastAsia" w:hAnsiTheme="minorEastAsia" w:cs="Arial"/>
            <w:sz w:val="20"/>
            <w:szCs w:val="20"/>
          </w:rPr>
          <w:t xml:space="preserve">, W., &amp; Law, B. (Eds.). (2004). </w:t>
        </w:r>
        <w:r w:rsidRPr="00B26469">
          <w:rPr>
            <w:rFonts w:asciiTheme="minorEastAsia" w:hAnsiTheme="minorEastAsia" w:cs="Arial"/>
            <w:i/>
            <w:iCs/>
            <w:sz w:val="20"/>
            <w:szCs w:val="20"/>
            <w:rPrChange w:id="302" w:author="Azura Liu" w:date="2022-03-23T20:13:00Z">
              <w:rPr>
                <w:rFonts w:asciiTheme="minorEastAsia" w:hAnsiTheme="minorEastAsia" w:cs="Arial"/>
                <w:sz w:val="20"/>
                <w:szCs w:val="20"/>
              </w:rPr>
            </w:rPrChange>
          </w:rPr>
          <w:t>Handbook of micrometeorology: a guide for surface flux measurement and analysis</w:t>
        </w:r>
        <w:r w:rsidRPr="00B26469">
          <w:rPr>
            <w:rFonts w:asciiTheme="minorEastAsia" w:hAnsiTheme="minorEastAsia" w:cs="Arial"/>
            <w:sz w:val="20"/>
            <w:szCs w:val="20"/>
          </w:rPr>
          <w:t xml:space="preserve"> (Vol. 29). Springer Science &amp; Business Media.</w:t>
        </w:r>
      </w:ins>
    </w:p>
    <w:p w14:paraId="09B4C9A5" w14:textId="77777777" w:rsidR="0042687E" w:rsidRDefault="0042687E" w:rsidP="00E952A0">
      <w:pPr>
        <w:spacing w:line="240" w:lineRule="auto"/>
        <w:ind w:left="720" w:hanging="720"/>
        <w:rPr>
          <w:ins w:id="303" w:author="Azura Liu" w:date="2022-03-23T21:00:00Z"/>
          <w:rFonts w:asciiTheme="minorEastAsia" w:hAnsiTheme="minorEastAsia" w:cs="Arial"/>
          <w:sz w:val="20"/>
          <w:szCs w:val="20"/>
        </w:rPr>
      </w:pPr>
      <w:ins w:id="304" w:author="Azura Liu" w:date="2022-03-23T21:00:00Z">
        <w:r w:rsidRPr="0042687E">
          <w:rPr>
            <w:rFonts w:asciiTheme="minorEastAsia" w:hAnsiTheme="minorEastAsia" w:cs="Arial"/>
            <w:sz w:val="20"/>
            <w:szCs w:val="20"/>
          </w:rPr>
          <w:t xml:space="preserve">Lu, P., Urban, L., &amp; Zhao, P. (2004). </w:t>
        </w:r>
        <w:proofErr w:type="spellStart"/>
        <w:r w:rsidRPr="0042687E">
          <w:rPr>
            <w:rFonts w:asciiTheme="minorEastAsia" w:hAnsiTheme="minorEastAsia" w:cs="Arial"/>
            <w:sz w:val="20"/>
            <w:szCs w:val="20"/>
          </w:rPr>
          <w:t>Granier's</w:t>
        </w:r>
        <w:proofErr w:type="spellEnd"/>
        <w:r w:rsidRPr="0042687E">
          <w:rPr>
            <w:rFonts w:asciiTheme="minorEastAsia" w:hAnsiTheme="minorEastAsia" w:cs="Arial"/>
            <w:sz w:val="20"/>
            <w:szCs w:val="20"/>
          </w:rPr>
          <w:t xml:space="preserve"> thermal dissipation probe (TDP) method for measuring sap flow in trees: theory and practice</w:t>
        </w:r>
        <w:r w:rsidRPr="0042687E">
          <w:rPr>
            <w:rFonts w:asciiTheme="minorEastAsia" w:hAnsiTheme="minorEastAsia" w:cs="Arial"/>
            <w:i/>
            <w:iCs/>
            <w:sz w:val="20"/>
            <w:szCs w:val="20"/>
            <w:rPrChange w:id="305" w:author="Azura Liu" w:date="2022-03-23T21:00:00Z">
              <w:rPr>
                <w:rFonts w:asciiTheme="minorEastAsia" w:hAnsiTheme="minorEastAsia" w:cs="Arial"/>
                <w:sz w:val="20"/>
                <w:szCs w:val="20"/>
              </w:rPr>
            </w:rPrChange>
          </w:rPr>
          <w:t>. ACTA BOTANICA SINICA-ENGLISH EDITION-, 46</w:t>
        </w:r>
        <w:r w:rsidRPr="0042687E">
          <w:rPr>
            <w:rFonts w:asciiTheme="minorEastAsia" w:hAnsiTheme="minorEastAsia" w:cs="Arial"/>
            <w:sz w:val="20"/>
            <w:szCs w:val="20"/>
          </w:rPr>
          <w:t>(6), 631-646.</w:t>
        </w:r>
      </w:ins>
    </w:p>
    <w:p w14:paraId="6DF24D71" w14:textId="6D9F0CA3" w:rsidR="00E952A0" w:rsidRDefault="00E952A0" w:rsidP="00E952A0">
      <w:pPr>
        <w:spacing w:line="240" w:lineRule="auto"/>
        <w:ind w:left="720" w:hanging="720"/>
        <w:rPr>
          <w:ins w:id="306" w:author="Azura Liu" w:date="2022-03-23T19:30:00Z"/>
          <w:rFonts w:asciiTheme="minorEastAsia" w:hAnsiTheme="minorEastAsia" w:cs="Arial"/>
          <w:sz w:val="20"/>
          <w:szCs w:val="20"/>
        </w:rPr>
      </w:pPr>
      <w:r w:rsidRPr="0069495B">
        <w:rPr>
          <w:rFonts w:asciiTheme="minorEastAsia" w:hAnsiTheme="minorEastAsia" w:cs="Arial"/>
          <w:sz w:val="20"/>
          <w:szCs w:val="20"/>
        </w:rPr>
        <w:t>Martin, T. A., Johnsen, K. H., &amp; White, T. L. (2001). Ideotype development in southern pines: rationale and strategies for overcoming scale-related obstacles.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47</w:t>
      </w:r>
      <w:r w:rsidRPr="0069495B">
        <w:rPr>
          <w:rFonts w:asciiTheme="minorEastAsia" w:hAnsiTheme="minorEastAsia" w:cs="Arial"/>
          <w:sz w:val="20"/>
          <w:szCs w:val="20"/>
        </w:rPr>
        <w:t>(1), 21-28.</w:t>
      </w:r>
    </w:p>
    <w:p w14:paraId="42F46EE1" w14:textId="30CBD540" w:rsidR="00A301E8" w:rsidRPr="0069495B" w:rsidRDefault="00A301E8" w:rsidP="00E952A0">
      <w:pPr>
        <w:spacing w:line="240" w:lineRule="auto"/>
        <w:ind w:left="720" w:hanging="720"/>
        <w:rPr>
          <w:rFonts w:asciiTheme="minorEastAsia" w:hAnsiTheme="minorEastAsia" w:cs="Arial"/>
          <w:sz w:val="20"/>
          <w:szCs w:val="20"/>
        </w:rPr>
      </w:pPr>
      <w:ins w:id="307" w:author="Azura Liu" w:date="2022-03-23T19:30:00Z">
        <w:r w:rsidRPr="00A301E8">
          <w:rPr>
            <w:rFonts w:asciiTheme="minorEastAsia" w:hAnsiTheme="minorEastAsia" w:cs="Arial"/>
            <w:sz w:val="20"/>
            <w:szCs w:val="20"/>
          </w:rPr>
          <w:t xml:space="preserve">Monteith, J., &amp; Unsworth, M. (2013). </w:t>
        </w:r>
        <w:r w:rsidRPr="00A301E8">
          <w:rPr>
            <w:rFonts w:asciiTheme="minorEastAsia" w:hAnsiTheme="minorEastAsia" w:cs="Arial"/>
            <w:i/>
            <w:iCs/>
            <w:sz w:val="20"/>
            <w:szCs w:val="20"/>
            <w:rPrChange w:id="308" w:author="Azura Liu" w:date="2022-03-23T19:31:00Z">
              <w:rPr>
                <w:rFonts w:asciiTheme="minorEastAsia" w:hAnsiTheme="minorEastAsia" w:cs="Arial"/>
                <w:sz w:val="20"/>
                <w:szCs w:val="20"/>
              </w:rPr>
            </w:rPrChange>
          </w:rPr>
          <w:t>Principles of environmental physics: plants, animals, and the atmosphere</w:t>
        </w:r>
        <w:r w:rsidRPr="00A301E8">
          <w:rPr>
            <w:rFonts w:asciiTheme="minorEastAsia" w:hAnsiTheme="minorEastAsia" w:cs="Arial"/>
            <w:sz w:val="20"/>
            <w:szCs w:val="20"/>
          </w:rPr>
          <w:t>. Academic Press.</w:t>
        </w:r>
      </w:ins>
    </w:p>
    <w:p w14:paraId="76FC305B"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Oswalt, S. N., Smith, W. B., Miles, P. D., &amp; Pugh, S. A. (2019). Forest resources of the United States, 2017: A technical document supporting the Forest Service 2020 RPA Assessment. </w:t>
      </w:r>
      <w:r w:rsidRPr="0069495B">
        <w:rPr>
          <w:rFonts w:asciiTheme="minorEastAsia" w:hAnsiTheme="minorEastAsia" w:cs="Arial"/>
          <w:i/>
          <w:iCs/>
          <w:sz w:val="20"/>
          <w:szCs w:val="20"/>
        </w:rPr>
        <w:t xml:space="preserve">Gen. Tech. Rep. WO-97. Washington, DC: US Department of Agriculture, Forest Service, Washington Office., 97. </w:t>
      </w:r>
      <w:r w:rsidRPr="0069495B">
        <w:rPr>
          <w:rFonts w:asciiTheme="minorEastAsia" w:hAnsiTheme="minorEastAsia" w:cs="Arial"/>
          <w:sz w:val="20"/>
          <w:szCs w:val="20"/>
        </w:rPr>
        <w:t>https://doi.org/10.2737/WO-GTR-97</w:t>
      </w:r>
    </w:p>
    <w:p w14:paraId="43D801BA"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Samuelson, L. J., Eberhardt, T. L., </w:t>
      </w:r>
      <w:proofErr w:type="spellStart"/>
      <w:r w:rsidRPr="0069495B">
        <w:rPr>
          <w:rFonts w:asciiTheme="minorEastAsia" w:hAnsiTheme="minorEastAsia" w:cs="Arial"/>
          <w:sz w:val="20"/>
          <w:szCs w:val="20"/>
        </w:rPr>
        <w:t>Bartkowiak</w:t>
      </w:r>
      <w:proofErr w:type="spellEnd"/>
      <w:r w:rsidRPr="0069495B">
        <w:rPr>
          <w:rFonts w:asciiTheme="minorEastAsia" w:hAnsiTheme="minorEastAsia" w:cs="Arial"/>
          <w:sz w:val="20"/>
          <w:szCs w:val="20"/>
        </w:rPr>
        <w:t>, S. M., &amp; Johnsen, K. H. (2013). Relationships between climate, radial growth and wood properties of mature loblolly pine in Hawaii and a northern and southern site in the southeastern United States.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310</w:t>
      </w:r>
      <w:r w:rsidRPr="0069495B">
        <w:rPr>
          <w:rFonts w:asciiTheme="minorEastAsia" w:hAnsiTheme="minorEastAsia" w:cs="Arial"/>
          <w:sz w:val="20"/>
          <w:szCs w:val="20"/>
        </w:rPr>
        <w:t>, 786-795.</w:t>
      </w:r>
    </w:p>
    <w:p w14:paraId="50C72159"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sz w:val="20"/>
          <w:szCs w:val="20"/>
        </w:rPr>
        <w:t xml:space="preserve">Sinha, R. K. (2004). </w:t>
      </w:r>
      <w:r w:rsidRPr="0069495B">
        <w:rPr>
          <w:rFonts w:asciiTheme="minorEastAsia" w:hAnsiTheme="minorEastAsia"/>
          <w:i/>
          <w:iCs/>
          <w:sz w:val="20"/>
          <w:szCs w:val="20"/>
        </w:rPr>
        <w:t>Modern Plant Physiology</w:t>
      </w:r>
      <w:r w:rsidRPr="0069495B">
        <w:rPr>
          <w:rFonts w:asciiTheme="minorEastAsia" w:hAnsiTheme="minorEastAsia"/>
          <w:sz w:val="20"/>
          <w:szCs w:val="20"/>
        </w:rPr>
        <w:t xml:space="preserve">. Alpha science international Ltd. </w:t>
      </w:r>
    </w:p>
    <w:p w14:paraId="025738F0"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Shimizu, J. Y., &amp; </w:t>
      </w:r>
      <w:proofErr w:type="spellStart"/>
      <w:r w:rsidRPr="0069495B">
        <w:rPr>
          <w:rFonts w:asciiTheme="minorEastAsia" w:hAnsiTheme="minorEastAsia" w:cs="Arial"/>
          <w:sz w:val="20"/>
          <w:szCs w:val="20"/>
        </w:rPr>
        <w:t>Sebbenn</w:t>
      </w:r>
      <w:proofErr w:type="spellEnd"/>
      <w:r w:rsidRPr="0069495B">
        <w:rPr>
          <w:rFonts w:asciiTheme="minorEastAsia" w:hAnsiTheme="minorEastAsia" w:cs="Arial"/>
          <w:sz w:val="20"/>
          <w:szCs w:val="20"/>
        </w:rPr>
        <w:t xml:space="preserve">, A. M. (2008). </w:t>
      </w:r>
      <w:proofErr w:type="spellStart"/>
      <w:r w:rsidRPr="0069495B">
        <w:rPr>
          <w:rFonts w:asciiTheme="minorEastAsia" w:hAnsiTheme="minorEastAsia" w:cs="Arial"/>
          <w:sz w:val="20"/>
          <w:szCs w:val="20"/>
        </w:rPr>
        <w:t>Espécies</w:t>
      </w:r>
      <w:proofErr w:type="spellEnd"/>
      <w:r w:rsidRPr="0069495B">
        <w:rPr>
          <w:rFonts w:asciiTheme="minorEastAsia" w:hAnsiTheme="minorEastAsia" w:cs="Arial"/>
          <w:sz w:val="20"/>
          <w:szCs w:val="20"/>
        </w:rPr>
        <w:t xml:space="preserve"> de Pinus </w:t>
      </w:r>
      <w:proofErr w:type="spellStart"/>
      <w:r w:rsidRPr="0069495B">
        <w:rPr>
          <w:rFonts w:asciiTheme="minorEastAsia" w:hAnsiTheme="minorEastAsia" w:cs="Arial"/>
          <w:sz w:val="20"/>
          <w:szCs w:val="20"/>
        </w:rPr>
        <w:t>na</w:t>
      </w:r>
      <w:proofErr w:type="spellEnd"/>
      <w:r w:rsidRPr="0069495B">
        <w:rPr>
          <w:rFonts w:asciiTheme="minorEastAsia" w:hAnsiTheme="minorEastAsia" w:cs="Arial"/>
          <w:sz w:val="20"/>
          <w:szCs w:val="20"/>
        </w:rPr>
        <w:t xml:space="preserve"> </w:t>
      </w:r>
      <w:proofErr w:type="spellStart"/>
      <w:r w:rsidRPr="0069495B">
        <w:rPr>
          <w:rFonts w:asciiTheme="minorEastAsia" w:hAnsiTheme="minorEastAsia" w:cs="Arial"/>
          <w:sz w:val="20"/>
          <w:szCs w:val="20"/>
        </w:rPr>
        <w:t>silvicultura</w:t>
      </w:r>
      <w:proofErr w:type="spellEnd"/>
      <w:r w:rsidRPr="0069495B">
        <w:rPr>
          <w:rFonts w:asciiTheme="minorEastAsia" w:hAnsiTheme="minorEastAsia" w:cs="Arial"/>
          <w:sz w:val="20"/>
          <w:szCs w:val="20"/>
        </w:rPr>
        <w:t xml:space="preserve"> </w:t>
      </w:r>
      <w:proofErr w:type="spellStart"/>
      <w:r w:rsidRPr="0069495B">
        <w:rPr>
          <w:rFonts w:asciiTheme="minorEastAsia" w:hAnsiTheme="minorEastAsia" w:cs="Arial"/>
          <w:sz w:val="20"/>
          <w:szCs w:val="20"/>
        </w:rPr>
        <w:t>brasileira</w:t>
      </w:r>
      <w:proofErr w:type="spellEnd"/>
      <w:r w:rsidRPr="0069495B">
        <w:rPr>
          <w:rFonts w:asciiTheme="minorEastAsia" w:hAnsiTheme="minorEastAsia" w:cs="Arial"/>
          <w:sz w:val="20"/>
          <w:szCs w:val="20"/>
        </w:rPr>
        <w:t>. </w:t>
      </w:r>
      <w:r w:rsidRPr="0069495B">
        <w:rPr>
          <w:rFonts w:asciiTheme="minorEastAsia" w:hAnsiTheme="minorEastAsia" w:cs="Arial"/>
          <w:i/>
          <w:iCs/>
          <w:sz w:val="20"/>
          <w:szCs w:val="20"/>
        </w:rPr>
        <w:t xml:space="preserve">Pinus </w:t>
      </w:r>
      <w:proofErr w:type="spellStart"/>
      <w:r w:rsidRPr="0069495B">
        <w:rPr>
          <w:rFonts w:asciiTheme="minorEastAsia" w:hAnsiTheme="minorEastAsia" w:cs="Arial"/>
          <w:i/>
          <w:iCs/>
          <w:sz w:val="20"/>
          <w:szCs w:val="20"/>
        </w:rPr>
        <w:t>na</w:t>
      </w:r>
      <w:proofErr w:type="spellEnd"/>
      <w:r w:rsidRPr="0069495B">
        <w:rPr>
          <w:rFonts w:asciiTheme="minorEastAsia" w:hAnsiTheme="minorEastAsia" w:cs="Arial"/>
          <w:i/>
          <w:iCs/>
          <w:sz w:val="20"/>
          <w:szCs w:val="20"/>
        </w:rPr>
        <w:t xml:space="preserve"> </w:t>
      </w:r>
      <w:proofErr w:type="spellStart"/>
      <w:r w:rsidRPr="0069495B">
        <w:rPr>
          <w:rFonts w:asciiTheme="minorEastAsia" w:hAnsiTheme="minorEastAsia" w:cs="Arial"/>
          <w:i/>
          <w:iCs/>
          <w:sz w:val="20"/>
          <w:szCs w:val="20"/>
        </w:rPr>
        <w:t>silvicultura</w:t>
      </w:r>
      <w:proofErr w:type="spellEnd"/>
      <w:r w:rsidRPr="0069495B">
        <w:rPr>
          <w:rFonts w:asciiTheme="minorEastAsia" w:hAnsiTheme="minorEastAsia" w:cs="Arial"/>
          <w:i/>
          <w:iCs/>
          <w:sz w:val="20"/>
          <w:szCs w:val="20"/>
        </w:rPr>
        <w:t xml:space="preserve"> </w:t>
      </w:r>
      <w:proofErr w:type="spellStart"/>
      <w:r w:rsidRPr="0069495B">
        <w:rPr>
          <w:rFonts w:asciiTheme="minorEastAsia" w:hAnsiTheme="minorEastAsia" w:cs="Arial"/>
          <w:i/>
          <w:iCs/>
          <w:sz w:val="20"/>
          <w:szCs w:val="20"/>
        </w:rPr>
        <w:t>brasileira</w:t>
      </w:r>
      <w:proofErr w:type="spellEnd"/>
      <w:r w:rsidRPr="0069495B">
        <w:rPr>
          <w:rFonts w:asciiTheme="minorEastAsia" w:hAnsiTheme="minorEastAsia" w:cs="Arial"/>
          <w:i/>
          <w:iCs/>
          <w:sz w:val="20"/>
          <w:szCs w:val="20"/>
        </w:rPr>
        <w:t xml:space="preserve">. Colombo: </w:t>
      </w:r>
      <w:proofErr w:type="spellStart"/>
      <w:r w:rsidRPr="0069495B">
        <w:rPr>
          <w:rFonts w:asciiTheme="minorEastAsia" w:hAnsiTheme="minorEastAsia" w:cs="Arial"/>
          <w:i/>
          <w:iCs/>
          <w:sz w:val="20"/>
          <w:szCs w:val="20"/>
        </w:rPr>
        <w:t>Embrapa</w:t>
      </w:r>
      <w:proofErr w:type="spellEnd"/>
      <w:r w:rsidRPr="0069495B">
        <w:rPr>
          <w:rFonts w:asciiTheme="minorEastAsia" w:hAnsiTheme="minorEastAsia" w:cs="Arial"/>
          <w:i/>
          <w:iCs/>
          <w:sz w:val="20"/>
          <w:szCs w:val="20"/>
        </w:rPr>
        <w:t xml:space="preserve"> </w:t>
      </w:r>
      <w:proofErr w:type="spellStart"/>
      <w:r w:rsidRPr="0069495B">
        <w:rPr>
          <w:rFonts w:asciiTheme="minorEastAsia" w:hAnsiTheme="minorEastAsia" w:cs="Arial"/>
          <w:i/>
          <w:iCs/>
          <w:sz w:val="20"/>
          <w:szCs w:val="20"/>
        </w:rPr>
        <w:t>Florestas</w:t>
      </w:r>
      <w:proofErr w:type="spellEnd"/>
      <w:r w:rsidRPr="0069495B">
        <w:rPr>
          <w:rFonts w:asciiTheme="minorEastAsia" w:hAnsiTheme="minorEastAsia" w:cs="Arial"/>
          <w:sz w:val="20"/>
          <w:szCs w:val="20"/>
        </w:rPr>
        <w:t>, 49-74.</w:t>
      </w:r>
    </w:p>
    <w:p w14:paraId="67300E5A" w14:textId="77777777" w:rsidR="005C52D0" w:rsidRPr="0069495B" w:rsidRDefault="005C52D0" w:rsidP="00E952A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Souza, B. M., de Aguiar, A. V., </w:t>
      </w:r>
      <w:proofErr w:type="spellStart"/>
      <w:r w:rsidRPr="0069495B">
        <w:rPr>
          <w:rFonts w:asciiTheme="minorEastAsia" w:hAnsiTheme="minorEastAsia" w:cs="Arial"/>
          <w:sz w:val="20"/>
          <w:szCs w:val="20"/>
        </w:rPr>
        <w:t>Dambrat</w:t>
      </w:r>
      <w:proofErr w:type="spellEnd"/>
      <w:r w:rsidRPr="0069495B">
        <w:rPr>
          <w:rFonts w:asciiTheme="minorEastAsia" w:hAnsiTheme="minorEastAsia" w:cs="Arial"/>
          <w:sz w:val="20"/>
          <w:szCs w:val="20"/>
        </w:rPr>
        <w:t xml:space="preserve">, H. M., </w:t>
      </w:r>
      <w:proofErr w:type="spellStart"/>
      <w:r w:rsidRPr="0069495B">
        <w:rPr>
          <w:rFonts w:asciiTheme="minorEastAsia" w:hAnsiTheme="minorEastAsia" w:cs="Arial"/>
          <w:sz w:val="20"/>
          <w:szCs w:val="20"/>
        </w:rPr>
        <w:t>Galucha</w:t>
      </w:r>
      <w:proofErr w:type="spellEnd"/>
      <w:r w:rsidRPr="0069495B">
        <w:rPr>
          <w:rFonts w:asciiTheme="minorEastAsia" w:hAnsiTheme="minorEastAsia" w:cs="Arial"/>
          <w:sz w:val="20"/>
          <w:szCs w:val="20"/>
        </w:rPr>
        <w:t xml:space="preserve">, S. C., </w:t>
      </w:r>
      <w:proofErr w:type="spellStart"/>
      <w:r w:rsidRPr="0069495B">
        <w:rPr>
          <w:rFonts w:asciiTheme="minorEastAsia" w:hAnsiTheme="minorEastAsia" w:cs="Arial"/>
          <w:sz w:val="20"/>
          <w:szCs w:val="20"/>
        </w:rPr>
        <w:t>Tambarussi</w:t>
      </w:r>
      <w:proofErr w:type="spellEnd"/>
      <w:r w:rsidRPr="0069495B">
        <w:rPr>
          <w:rFonts w:asciiTheme="minorEastAsia" w:hAnsiTheme="minorEastAsia" w:cs="Arial"/>
          <w:sz w:val="20"/>
          <w:szCs w:val="20"/>
        </w:rPr>
        <w:t xml:space="preserve">, E. V., da Silva </w:t>
      </w:r>
      <w:proofErr w:type="spellStart"/>
      <w:r w:rsidRPr="0069495B">
        <w:rPr>
          <w:rFonts w:asciiTheme="minorEastAsia" w:hAnsiTheme="minorEastAsia" w:cs="Arial"/>
          <w:sz w:val="20"/>
          <w:szCs w:val="20"/>
        </w:rPr>
        <w:t>Sestrem</w:t>
      </w:r>
      <w:proofErr w:type="spellEnd"/>
      <w:r w:rsidRPr="0069495B">
        <w:rPr>
          <w:rFonts w:asciiTheme="minorEastAsia" w:hAnsiTheme="minorEastAsia" w:cs="Arial"/>
          <w:sz w:val="20"/>
          <w:szCs w:val="20"/>
        </w:rPr>
        <w:t xml:space="preserve">, M. S. C., ... &amp; </w:t>
      </w:r>
      <w:proofErr w:type="spellStart"/>
      <w:r w:rsidRPr="0069495B">
        <w:rPr>
          <w:rFonts w:asciiTheme="minorEastAsia" w:hAnsiTheme="minorEastAsia" w:cs="Arial"/>
          <w:sz w:val="20"/>
          <w:szCs w:val="20"/>
        </w:rPr>
        <w:t>Longui</w:t>
      </w:r>
      <w:proofErr w:type="spellEnd"/>
      <w:r w:rsidRPr="0069495B">
        <w:rPr>
          <w:rFonts w:asciiTheme="minorEastAsia" w:hAnsiTheme="minorEastAsia" w:cs="Arial"/>
          <w:sz w:val="20"/>
          <w:szCs w:val="20"/>
        </w:rPr>
        <w:t>, E. L. (2022). Effects of previous land use on genotype-by-environment interactions in two loblolly pine progeny tests.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503</w:t>
      </w:r>
      <w:r w:rsidRPr="0069495B">
        <w:rPr>
          <w:rFonts w:asciiTheme="minorEastAsia" w:hAnsiTheme="minorEastAsia" w:cs="Arial"/>
          <w:sz w:val="20"/>
          <w:szCs w:val="20"/>
        </w:rPr>
        <w:t>, 119762.</w:t>
      </w:r>
    </w:p>
    <w:p w14:paraId="39A37142" w14:textId="77777777" w:rsidR="005C52D0" w:rsidRPr="0069495B" w:rsidRDefault="005C52D0" w:rsidP="00E952A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Vose</w:t>
      </w:r>
      <w:proofErr w:type="spellEnd"/>
      <w:r w:rsidRPr="0069495B">
        <w:rPr>
          <w:rFonts w:asciiTheme="minorEastAsia" w:hAnsiTheme="minorEastAsia" w:cs="Arial"/>
          <w:sz w:val="20"/>
          <w:szCs w:val="20"/>
        </w:rPr>
        <w:t xml:space="preserve">, J. M., &amp; Allen, H. L. (1988). Leaf area, </w:t>
      </w:r>
      <w:proofErr w:type="spellStart"/>
      <w:r w:rsidRPr="0069495B">
        <w:rPr>
          <w:rFonts w:asciiTheme="minorEastAsia" w:hAnsiTheme="minorEastAsia" w:cs="Arial"/>
          <w:sz w:val="20"/>
          <w:szCs w:val="20"/>
        </w:rPr>
        <w:t>stemwood</w:t>
      </w:r>
      <w:proofErr w:type="spellEnd"/>
      <w:r w:rsidRPr="0069495B">
        <w:rPr>
          <w:rFonts w:asciiTheme="minorEastAsia" w:hAnsiTheme="minorEastAsia" w:cs="Arial"/>
          <w:sz w:val="20"/>
          <w:szCs w:val="20"/>
        </w:rPr>
        <w:t xml:space="preserve"> growth, and nutrition relationships in loblolly pine.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 xml:space="preserve">(3), 547-563. </w:t>
      </w:r>
    </w:p>
    <w:p w14:paraId="4E3CC44C" w14:textId="77777777" w:rsidR="005C52D0" w:rsidRPr="0069495B" w:rsidRDefault="005C52D0" w:rsidP="00E952A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Vose</w:t>
      </w:r>
      <w:proofErr w:type="spellEnd"/>
      <w:r w:rsidRPr="0069495B">
        <w:rPr>
          <w:rFonts w:asciiTheme="minorEastAsia" w:hAnsiTheme="minorEastAsia" w:cs="Arial"/>
          <w:sz w:val="20"/>
          <w:szCs w:val="20"/>
        </w:rPr>
        <w:t>, J. M., Harvey, G. J., Elliott, K. J., &amp; Clinton, B. D. (2003). Measuring and modeling tree and stand level transpiration. </w:t>
      </w:r>
      <w:r w:rsidRPr="0069495B">
        <w:rPr>
          <w:rFonts w:asciiTheme="minorEastAsia" w:hAnsiTheme="minorEastAsia" w:cs="Arial"/>
          <w:i/>
          <w:iCs/>
          <w:sz w:val="20"/>
          <w:szCs w:val="20"/>
        </w:rPr>
        <w:t>Phytoremediation: transformation and control of contaminants</w:t>
      </w:r>
      <w:r w:rsidRPr="0069495B">
        <w:rPr>
          <w:rFonts w:asciiTheme="minorEastAsia" w:hAnsiTheme="minorEastAsia" w:cs="Arial"/>
          <w:sz w:val="20"/>
          <w:szCs w:val="20"/>
        </w:rPr>
        <w:t>, 263-282.</w:t>
      </w:r>
    </w:p>
    <w:p w14:paraId="0C4370DA" w14:textId="77777777" w:rsidR="005C52D0" w:rsidRPr="0069495B" w:rsidRDefault="005C52D0" w:rsidP="00E952A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Wallinger</w:t>
      </w:r>
      <w:proofErr w:type="spellEnd"/>
      <w:r w:rsidRPr="0069495B">
        <w:rPr>
          <w:rFonts w:asciiTheme="minorEastAsia" w:hAnsiTheme="minorEastAsia" w:cs="Arial"/>
          <w:sz w:val="20"/>
          <w:szCs w:val="20"/>
        </w:rPr>
        <w:t>, S. (2002). Intensive forest management: growing wood and preserving biodiversity in the US South and Brazil. </w:t>
      </w:r>
      <w:r w:rsidRPr="0069495B">
        <w:rPr>
          <w:rFonts w:asciiTheme="minorEastAsia" w:hAnsiTheme="minorEastAsia" w:cs="Arial"/>
          <w:i/>
          <w:iCs/>
          <w:sz w:val="20"/>
          <w:szCs w:val="20"/>
        </w:rPr>
        <w:t>Forest Operations Review</w:t>
      </w:r>
      <w:r w:rsidRPr="0069495B">
        <w:rPr>
          <w:rFonts w:asciiTheme="minorEastAsia" w:hAnsiTheme="minorEastAsia" w:cs="Arial"/>
          <w:sz w:val="20"/>
          <w:szCs w:val="20"/>
        </w:rPr>
        <w:t>, 5-10.</w:t>
      </w:r>
    </w:p>
    <w:p w14:paraId="52F94E08" w14:textId="77777777" w:rsidR="00E952A0" w:rsidRPr="0069495B" w:rsidRDefault="00E952A0" w:rsidP="00E952A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lastRenderedPageBreak/>
        <w:t xml:space="preserve">Wright, I. J., Reich, P. B., Westoby, M., </w:t>
      </w:r>
      <w:proofErr w:type="spellStart"/>
      <w:r w:rsidRPr="0069495B">
        <w:rPr>
          <w:rFonts w:asciiTheme="minorEastAsia" w:hAnsiTheme="minorEastAsia" w:cs="Arial"/>
          <w:sz w:val="20"/>
          <w:szCs w:val="20"/>
        </w:rPr>
        <w:t>Ackerly</w:t>
      </w:r>
      <w:proofErr w:type="spellEnd"/>
      <w:r w:rsidRPr="0069495B">
        <w:rPr>
          <w:rFonts w:asciiTheme="minorEastAsia" w:hAnsiTheme="minorEastAsia" w:cs="Arial"/>
          <w:sz w:val="20"/>
          <w:szCs w:val="20"/>
        </w:rPr>
        <w:t xml:space="preserve">, D. D., Baruch, Z., </w:t>
      </w:r>
      <w:proofErr w:type="spellStart"/>
      <w:r w:rsidRPr="0069495B">
        <w:rPr>
          <w:rFonts w:asciiTheme="minorEastAsia" w:hAnsiTheme="minorEastAsia" w:cs="Arial"/>
          <w:sz w:val="20"/>
          <w:szCs w:val="20"/>
        </w:rPr>
        <w:t>Bongers</w:t>
      </w:r>
      <w:proofErr w:type="spellEnd"/>
      <w:r w:rsidRPr="0069495B">
        <w:rPr>
          <w:rFonts w:asciiTheme="minorEastAsia" w:hAnsiTheme="minorEastAsia" w:cs="Arial"/>
          <w:sz w:val="20"/>
          <w:szCs w:val="20"/>
        </w:rPr>
        <w:t>, F., ... &amp; Villar, R. (2004). The worldwide leaf economics spectrum.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428</w:t>
      </w:r>
      <w:r w:rsidRPr="0069495B">
        <w:rPr>
          <w:rFonts w:asciiTheme="minorEastAsia" w:hAnsiTheme="minorEastAsia" w:cs="Arial"/>
          <w:sz w:val="20"/>
          <w:szCs w:val="20"/>
        </w:rPr>
        <w:t>(6985), 821-827.</w:t>
      </w:r>
    </w:p>
    <w:p w14:paraId="32A05C3B" w14:textId="40AD13D4" w:rsidR="005C52D0" w:rsidRPr="0069495B" w:rsidRDefault="005C52D0" w:rsidP="00E952A0">
      <w:pPr>
        <w:spacing w:before="240" w:line="240" w:lineRule="auto"/>
        <w:ind w:left="720" w:hanging="720"/>
        <w:rPr>
          <w:rStyle w:val="xhotkey-layer"/>
          <w:rFonts w:asciiTheme="minorEastAsia" w:hAnsiTheme="minorEastAsia" w:cs="Arial"/>
          <w:sz w:val="20"/>
          <w:szCs w:val="20"/>
        </w:rPr>
      </w:pPr>
      <w:r w:rsidRPr="0069495B">
        <w:rPr>
          <w:rFonts w:asciiTheme="minorEastAsia" w:hAnsiTheme="minorEastAsia" w:cs="Arial"/>
          <w:sz w:val="20"/>
          <w:szCs w:val="20"/>
        </w:rPr>
        <w:t>Zhang, Y. J., Rockwell, F. E., Graham, A. C., Alexander, T., &amp; Holbrook, N. M. (2016). Reversible leaf xylem collapse: a potential “circuit breaker” against cavitation. </w:t>
      </w:r>
      <w:r w:rsidRPr="0069495B">
        <w:rPr>
          <w:rFonts w:asciiTheme="minorEastAsia" w:hAnsiTheme="minorEastAsia" w:cs="Arial"/>
          <w:i/>
          <w:iCs/>
          <w:sz w:val="20"/>
          <w:szCs w:val="20"/>
        </w:rPr>
        <w:t>Plant Physiology</w:t>
      </w:r>
      <w:r w:rsidRPr="0069495B">
        <w:rPr>
          <w:rFonts w:asciiTheme="minorEastAsia" w:hAnsiTheme="minorEastAsia" w:cs="Arial"/>
          <w:sz w:val="20"/>
          <w:szCs w:val="20"/>
        </w:rPr>
        <w:t>, </w:t>
      </w:r>
      <w:r w:rsidRPr="0069495B">
        <w:rPr>
          <w:rFonts w:asciiTheme="minorEastAsia" w:hAnsiTheme="minorEastAsia" w:cs="Arial"/>
          <w:i/>
          <w:iCs/>
          <w:sz w:val="20"/>
          <w:szCs w:val="20"/>
        </w:rPr>
        <w:t>172</w:t>
      </w:r>
      <w:r w:rsidRPr="0069495B">
        <w:rPr>
          <w:rFonts w:asciiTheme="minorEastAsia" w:hAnsiTheme="minorEastAsia" w:cs="Arial"/>
          <w:sz w:val="20"/>
          <w:szCs w:val="20"/>
        </w:rPr>
        <w:t>(4), 2261-2274.</w:t>
      </w:r>
    </w:p>
    <w:p w14:paraId="4ED419D6" w14:textId="77777777" w:rsidR="005C52D0" w:rsidRPr="0069495B" w:rsidRDefault="005C52D0" w:rsidP="005C52D0">
      <w:pPr>
        <w:spacing w:before="240"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Faculty</w:t>
      </w:r>
    </w:p>
    <w:p w14:paraId="39F00215" w14:textId="77777777" w:rsidR="005C52D0"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b/>
          <w:bCs/>
          <w:sz w:val="24"/>
          <w:szCs w:val="24"/>
        </w:rPr>
        <w:t xml:space="preserve">Ram Oren </w:t>
      </w:r>
      <w:r w:rsidRPr="0069495B">
        <w:rPr>
          <w:rFonts w:asciiTheme="minorEastAsia" w:hAnsiTheme="minorEastAsia" w:cs="Arial"/>
          <w:sz w:val="24"/>
          <w:szCs w:val="24"/>
        </w:rPr>
        <w:t>(primary advisor), Nicholas School of the Environment &amp; Pratt School of Engineering, Duke University</w:t>
      </w:r>
    </w:p>
    <w:p w14:paraId="1A26F61F" w14:textId="2862705C" w:rsidR="005C52D0"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b/>
          <w:bCs/>
          <w:sz w:val="24"/>
          <w:szCs w:val="24"/>
        </w:rPr>
        <w:t xml:space="preserve">Christopher Maier </w:t>
      </w:r>
      <w:r w:rsidRPr="0069495B">
        <w:rPr>
          <w:rFonts w:asciiTheme="minorEastAsia" w:hAnsiTheme="minorEastAsia" w:cs="Arial"/>
          <w:sz w:val="24"/>
          <w:szCs w:val="24"/>
        </w:rPr>
        <w:t>(additional advisor), Research Biological Scientist/Team Leader at Southern Research Station, U.S. Forest Service</w:t>
      </w:r>
    </w:p>
    <w:p w14:paraId="5C3F255D" w14:textId="77777777" w:rsidR="005C52D0" w:rsidRPr="0069495B" w:rsidRDefault="005C52D0" w:rsidP="005C52D0">
      <w:pPr>
        <w:spacing w:line="480" w:lineRule="auto"/>
        <w:rPr>
          <w:rFonts w:asciiTheme="minorEastAsia" w:hAnsiTheme="minorEastAsia" w:cs="Arial"/>
          <w:sz w:val="24"/>
          <w:szCs w:val="24"/>
        </w:rPr>
      </w:pPr>
    </w:p>
    <w:p w14:paraId="322AE731" w14:textId="77777777" w:rsidR="005C52D0" w:rsidRPr="0069495B" w:rsidRDefault="005C52D0" w:rsidP="005C52D0">
      <w:pPr>
        <w:spacing w:line="480" w:lineRule="auto"/>
        <w:jc w:val="center"/>
        <w:rPr>
          <w:rFonts w:asciiTheme="minorEastAsia" w:hAnsiTheme="minorEastAsia" w:cs="Arial"/>
          <w:b/>
          <w:bCs/>
          <w:sz w:val="32"/>
          <w:szCs w:val="32"/>
        </w:rPr>
      </w:pPr>
      <w:commentRangeStart w:id="309"/>
      <w:r w:rsidRPr="0069495B">
        <w:rPr>
          <w:rFonts w:asciiTheme="minorEastAsia" w:hAnsiTheme="minorEastAsia" w:cs="Arial"/>
          <w:b/>
          <w:bCs/>
          <w:sz w:val="32"/>
          <w:szCs w:val="32"/>
        </w:rPr>
        <w:t>Part II: Project Timeline</w:t>
      </w:r>
      <w:commentRangeEnd w:id="309"/>
      <w:r w:rsidR="00FA2519" w:rsidRPr="0069495B">
        <w:rPr>
          <w:rStyle w:val="CommentReference"/>
        </w:rPr>
        <w:commentReference w:id="309"/>
      </w:r>
    </w:p>
    <w:tbl>
      <w:tblPr>
        <w:tblStyle w:val="PlainTable21"/>
        <w:tblW w:w="0" w:type="auto"/>
        <w:tblLook w:val="04A0" w:firstRow="1" w:lastRow="0" w:firstColumn="1" w:lastColumn="0" w:noHBand="0" w:noVBand="1"/>
      </w:tblPr>
      <w:tblGrid>
        <w:gridCol w:w="1980"/>
        <w:gridCol w:w="7370"/>
      </w:tblGrid>
      <w:tr w:rsidR="005C52D0" w:rsidRPr="0069495B" w14:paraId="71FE7AC2" w14:textId="77777777" w:rsidTr="008A2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F413A6" w14:textId="77777777" w:rsidR="005C52D0" w:rsidRPr="0069495B" w:rsidRDefault="005C52D0" w:rsidP="008A29DF">
            <w:pPr>
              <w:spacing w:line="480" w:lineRule="auto"/>
              <w:rPr>
                <w:rFonts w:asciiTheme="minorEastAsia" w:hAnsiTheme="minorEastAsia" w:cs="Arial"/>
                <w:i/>
                <w:iCs/>
                <w:sz w:val="24"/>
                <w:szCs w:val="24"/>
              </w:rPr>
            </w:pPr>
            <w:r w:rsidRPr="0069495B">
              <w:rPr>
                <w:rFonts w:asciiTheme="minorEastAsia" w:hAnsiTheme="minorEastAsia" w:cs="Arial"/>
                <w:i/>
                <w:iCs/>
                <w:sz w:val="28"/>
                <w:szCs w:val="28"/>
              </w:rPr>
              <w:t>Time</w:t>
            </w:r>
          </w:p>
        </w:tc>
        <w:tc>
          <w:tcPr>
            <w:tcW w:w="7370" w:type="dxa"/>
          </w:tcPr>
          <w:p w14:paraId="58A2A0C5" w14:textId="77777777" w:rsidR="005C52D0" w:rsidRPr="0069495B" w:rsidRDefault="005C52D0" w:rsidP="008A29DF">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i/>
                <w:iCs/>
                <w:sz w:val="28"/>
                <w:szCs w:val="28"/>
              </w:rPr>
            </w:pPr>
            <w:r w:rsidRPr="0069495B">
              <w:rPr>
                <w:rFonts w:asciiTheme="minorEastAsia" w:hAnsiTheme="minorEastAsia" w:cs="Arial"/>
                <w:i/>
                <w:iCs/>
                <w:sz w:val="28"/>
                <w:szCs w:val="28"/>
              </w:rPr>
              <w:t>Action/Due</w:t>
            </w:r>
          </w:p>
        </w:tc>
      </w:tr>
      <w:tr w:rsidR="005C52D0" w:rsidRPr="0069495B" w14:paraId="78ABF904" w14:textId="77777777" w:rsidTr="008A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B85279" w14:textId="77777777" w:rsidR="005C52D0" w:rsidRPr="0069495B" w:rsidRDefault="005C52D0" w:rsidP="008A29DF">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Academic year 2020-21</w:t>
            </w:r>
          </w:p>
          <w:p w14:paraId="1C40B850" w14:textId="77777777" w:rsidR="005C52D0" w:rsidRPr="0069495B" w:rsidRDefault="005C52D0" w:rsidP="008A29DF">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Initial setup</w:t>
            </w:r>
          </w:p>
        </w:tc>
        <w:tc>
          <w:tcPr>
            <w:tcW w:w="7370" w:type="dxa"/>
          </w:tcPr>
          <w:p w14:paraId="79EB8C0F" w14:textId="77777777" w:rsidR="005C52D0" w:rsidRPr="0069495B"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Accepting project as assistantship</w:t>
            </w:r>
          </w:p>
          <w:p w14:paraId="5C6901BA" w14:textId="77777777" w:rsidR="005C52D0" w:rsidRPr="0069495B"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Developing advisory team and plan for MP</w:t>
            </w:r>
          </w:p>
          <w:p w14:paraId="43741429" w14:textId="77777777" w:rsidR="005C52D0" w:rsidRPr="0069495B"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Complete supplemental reading related to the project:</w:t>
            </w:r>
          </w:p>
          <w:p w14:paraId="57364FB2" w14:textId="77777777" w:rsidR="005C52D0" w:rsidRPr="0069495B" w:rsidRDefault="005C52D0" w:rsidP="005C52D0">
            <w:pPr>
              <w:pStyle w:val="ListParagraph"/>
              <w:numPr>
                <w:ilvl w:val="1"/>
                <w:numId w:val="6"/>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Previous publications on the project</w:t>
            </w:r>
          </w:p>
          <w:p w14:paraId="599C4198" w14:textId="77777777" w:rsidR="005C52D0" w:rsidRPr="0069495B" w:rsidRDefault="005C52D0" w:rsidP="005C52D0">
            <w:pPr>
              <w:pStyle w:val="ListParagraph"/>
              <w:numPr>
                <w:ilvl w:val="1"/>
                <w:numId w:val="6"/>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Additional papers on tree physiology (especially on sap flux)</w:t>
            </w:r>
          </w:p>
          <w:p w14:paraId="5A8D4D91" w14:textId="77777777" w:rsidR="005C52D0" w:rsidRPr="0069495B"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Understand study design and background information</w:t>
            </w:r>
          </w:p>
          <w:p w14:paraId="79E59C59" w14:textId="77777777" w:rsidR="005C52D0" w:rsidRPr="0069495B"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lastRenderedPageBreak/>
              <w:t>Data cleaning</w:t>
            </w:r>
          </w:p>
        </w:tc>
      </w:tr>
      <w:tr w:rsidR="005C52D0" w:rsidRPr="0069495B" w14:paraId="0E2A94BA" w14:textId="77777777" w:rsidTr="008A29DF">
        <w:tc>
          <w:tcPr>
            <w:cnfStyle w:val="001000000000" w:firstRow="0" w:lastRow="0" w:firstColumn="1" w:lastColumn="0" w:oddVBand="0" w:evenVBand="0" w:oddHBand="0" w:evenHBand="0" w:firstRowFirstColumn="0" w:firstRowLastColumn="0" w:lastRowFirstColumn="0" w:lastRowLastColumn="0"/>
            <w:tcW w:w="1980" w:type="dxa"/>
          </w:tcPr>
          <w:p w14:paraId="787D03DD" w14:textId="77777777" w:rsidR="005C52D0" w:rsidRPr="0069495B" w:rsidRDefault="005C52D0" w:rsidP="008A29DF">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lastRenderedPageBreak/>
              <w:t>Fall 2021</w:t>
            </w:r>
          </w:p>
          <w:p w14:paraId="6F0A2766" w14:textId="77777777" w:rsidR="005C52D0" w:rsidRPr="0069495B" w:rsidRDefault="005C52D0" w:rsidP="008A29DF">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Analysis</w:t>
            </w:r>
          </w:p>
        </w:tc>
        <w:tc>
          <w:tcPr>
            <w:tcW w:w="7370" w:type="dxa"/>
          </w:tcPr>
          <w:p w14:paraId="73966678" w14:textId="697321F7" w:rsidR="005C52D0" w:rsidRPr="0069495B" w:rsidRDefault="005C52D0" w:rsidP="005C52D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Data exploration: visually present the data and look for interesting patterns or abnormities</w:t>
            </w:r>
          </w:p>
          <w:p w14:paraId="00EAFAA5" w14:textId="6E69A14B" w:rsidR="005C52D0" w:rsidRPr="0069495B" w:rsidRDefault="005C52D0" w:rsidP="005C52D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Eliminate errors and gap fill</w:t>
            </w:r>
          </w:p>
          <w:p w14:paraId="6BE5F184" w14:textId="77777777" w:rsidR="005C52D0" w:rsidRPr="0069495B" w:rsidRDefault="005C52D0" w:rsidP="005C52D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Narrow down analysis direction and statistical methods; devise the scope of MP</w:t>
            </w:r>
          </w:p>
          <w:p w14:paraId="1CC6B56B" w14:textId="33BF6E39" w:rsidR="005C52D0" w:rsidRPr="0069495B" w:rsidRDefault="005C52D0" w:rsidP="005C52D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Project prospectus</w:t>
            </w:r>
            <w:r w:rsidRPr="0069495B">
              <w:rPr>
                <w:rFonts w:ascii="Times New Roman" w:hAnsi="Times New Roman" w:cs="Times New Roman"/>
                <w:sz w:val="24"/>
                <w:szCs w:val="24"/>
              </w:rPr>
              <w:t> </w:t>
            </w:r>
            <w:r w:rsidRPr="0069495B">
              <w:rPr>
                <w:rFonts w:asciiTheme="minorEastAsia" w:hAnsiTheme="minorEastAsia" w:cs="Arial"/>
                <w:sz w:val="24"/>
                <w:szCs w:val="24"/>
              </w:rPr>
              <w:t>due on 10/29</w:t>
            </w:r>
          </w:p>
        </w:tc>
      </w:tr>
      <w:tr w:rsidR="005C52D0" w:rsidRPr="0069495B" w14:paraId="2058C621" w14:textId="77777777" w:rsidTr="008A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9868A8" w14:textId="77777777" w:rsidR="005C52D0" w:rsidRPr="0069495B" w:rsidRDefault="005C52D0" w:rsidP="008A29DF">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Spring 2022</w:t>
            </w:r>
          </w:p>
          <w:p w14:paraId="7BF3BAA3" w14:textId="77777777" w:rsidR="005C52D0" w:rsidRPr="0069495B" w:rsidRDefault="005C52D0" w:rsidP="008A29DF">
            <w:pPr>
              <w:spacing w:line="480" w:lineRule="auto"/>
              <w:rPr>
                <w:rFonts w:asciiTheme="minorEastAsia" w:hAnsiTheme="minorEastAsia" w:cs="Arial"/>
                <w:sz w:val="24"/>
                <w:szCs w:val="24"/>
              </w:rPr>
            </w:pPr>
            <w:r w:rsidRPr="0069495B">
              <w:rPr>
                <w:rFonts w:asciiTheme="minorEastAsia" w:hAnsiTheme="minorEastAsia" w:cs="Arial"/>
                <w:b w:val="0"/>
                <w:bCs w:val="0"/>
                <w:i/>
                <w:iCs/>
                <w:sz w:val="24"/>
                <w:szCs w:val="24"/>
              </w:rPr>
              <w:t>Analysis</w:t>
            </w:r>
          </w:p>
        </w:tc>
        <w:tc>
          <w:tcPr>
            <w:tcW w:w="7370" w:type="dxa"/>
          </w:tcPr>
          <w:p w14:paraId="504BF59A" w14:textId="53FC1F4B" w:rsidR="005C52D0" w:rsidRPr="0069495B"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Work plan due on 2/1</w:t>
            </w:r>
          </w:p>
          <w:p w14:paraId="0A495D16" w14:textId="4CC5055A" w:rsidR="005C52D0" w:rsidRPr="0069495B"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Literature review</w:t>
            </w:r>
          </w:p>
          <w:p w14:paraId="20B57F66" w14:textId="655D9B80" w:rsidR="005C52D0" w:rsidRPr="0069495B"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Re-run data cleaning procedure with newly possessed coding skills</w:t>
            </w:r>
          </w:p>
          <w:p w14:paraId="53237503" w14:textId="59494A83" w:rsidR="005C52D0" w:rsidRPr="0069495B"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Statistical ana</w:t>
            </w:r>
            <w:r w:rsidR="00E952A0" w:rsidRPr="0069495B">
              <w:rPr>
                <w:rFonts w:asciiTheme="minorEastAsia" w:hAnsiTheme="minorEastAsia" w:cs="Arial"/>
                <w:sz w:val="24"/>
                <w:szCs w:val="24"/>
              </w:rPr>
              <w:t>l</w:t>
            </w:r>
            <w:r w:rsidRPr="0069495B">
              <w:rPr>
                <w:rFonts w:asciiTheme="minorEastAsia" w:hAnsiTheme="minorEastAsia" w:cs="Arial"/>
                <w:sz w:val="24"/>
                <w:szCs w:val="24"/>
              </w:rPr>
              <w:t>ysis</w:t>
            </w:r>
          </w:p>
          <w:p w14:paraId="36DEE736" w14:textId="77777777" w:rsidR="005C52D0" w:rsidRPr="0069495B"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Project status presentation</w:t>
            </w:r>
          </w:p>
        </w:tc>
      </w:tr>
      <w:tr w:rsidR="005C52D0" w:rsidRPr="0069495B" w14:paraId="337906E2" w14:textId="77777777" w:rsidTr="008A29DF">
        <w:tc>
          <w:tcPr>
            <w:cnfStyle w:val="001000000000" w:firstRow="0" w:lastRow="0" w:firstColumn="1" w:lastColumn="0" w:oddVBand="0" w:evenVBand="0" w:oddHBand="0" w:evenHBand="0" w:firstRowFirstColumn="0" w:firstRowLastColumn="0" w:lastRowFirstColumn="0" w:lastRowLastColumn="0"/>
            <w:tcW w:w="1980" w:type="dxa"/>
          </w:tcPr>
          <w:p w14:paraId="574028A2" w14:textId="060A561C" w:rsidR="005C52D0" w:rsidRPr="0069495B" w:rsidRDefault="005C52D0" w:rsidP="008A29DF">
            <w:pPr>
              <w:spacing w:line="480" w:lineRule="auto"/>
              <w:rPr>
                <w:rFonts w:asciiTheme="minorEastAsia" w:hAnsiTheme="minorEastAsia" w:cs="Arial"/>
                <w:sz w:val="24"/>
                <w:szCs w:val="24"/>
              </w:rPr>
            </w:pPr>
            <w:r w:rsidRPr="0069495B">
              <w:rPr>
                <w:rFonts w:asciiTheme="minorEastAsia" w:hAnsiTheme="minorEastAsia" w:cs="Arial"/>
                <w:sz w:val="24"/>
                <w:szCs w:val="24"/>
              </w:rPr>
              <w:t>Summer 2022</w:t>
            </w:r>
          </w:p>
        </w:tc>
        <w:tc>
          <w:tcPr>
            <w:tcW w:w="7370" w:type="dxa"/>
          </w:tcPr>
          <w:p w14:paraId="5B410BEB" w14:textId="77777777" w:rsidR="005C52D0" w:rsidRPr="0069495B" w:rsidRDefault="005C52D0" w:rsidP="005C52D0">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Statistical analysis</w:t>
            </w:r>
          </w:p>
          <w:p w14:paraId="5363B73A" w14:textId="23B33E9E" w:rsidR="005C52D0" w:rsidRPr="0069495B" w:rsidRDefault="005C52D0" w:rsidP="005C52D0">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Expanding analysis to larger range of the dataset as much as I can. Ideally perform the analysis on an entire year of data</w:t>
            </w:r>
          </w:p>
        </w:tc>
      </w:tr>
      <w:tr w:rsidR="005C52D0" w:rsidRPr="0069495B" w14:paraId="1D2CDF34" w14:textId="77777777" w:rsidTr="008A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B5ACB8" w14:textId="77777777" w:rsidR="005C52D0" w:rsidRPr="0069495B" w:rsidRDefault="005C52D0" w:rsidP="008A29DF">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Fall 2022</w:t>
            </w:r>
          </w:p>
          <w:p w14:paraId="3CAFC252" w14:textId="77777777" w:rsidR="005C52D0" w:rsidRPr="0069495B" w:rsidRDefault="005C52D0" w:rsidP="008A29DF">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Wrap-up and writing</w:t>
            </w:r>
          </w:p>
        </w:tc>
        <w:tc>
          <w:tcPr>
            <w:tcW w:w="7370" w:type="dxa"/>
          </w:tcPr>
          <w:p w14:paraId="3DBE9576"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Wrap-up analysis</w:t>
            </w:r>
          </w:p>
          <w:p w14:paraId="5378A941"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Written draft of Final Report due on 9/30</w:t>
            </w:r>
          </w:p>
          <w:p w14:paraId="57021733"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Develop good visual presentations of the study outcome</w:t>
            </w:r>
          </w:p>
          <w:p w14:paraId="0640F1A6"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lastRenderedPageBreak/>
              <w:t>Revised draft due on 10/31</w:t>
            </w:r>
          </w:p>
          <w:p w14:paraId="048312EC"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10-Line Abstract</w:t>
            </w:r>
            <w:r w:rsidRPr="0069495B">
              <w:rPr>
                <w:rFonts w:ascii="Times New Roman" w:hAnsi="Times New Roman" w:cs="Times New Roman"/>
                <w:sz w:val="24"/>
                <w:szCs w:val="24"/>
              </w:rPr>
              <w:t> </w:t>
            </w:r>
            <w:r w:rsidRPr="0069495B">
              <w:rPr>
                <w:rFonts w:asciiTheme="minorEastAsia" w:hAnsiTheme="minorEastAsia" w:cs="Arial"/>
                <w:sz w:val="24"/>
                <w:szCs w:val="24"/>
              </w:rPr>
              <w:t>due to Student Services on 11/18</w:t>
            </w:r>
          </w:p>
          <w:p w14:paraId="3379A241"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Submission of final MP to</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iThenticate</w:t>
            </w:r>
            <w:proofErr w:type="spellEnd"/>
            <w:r w:rsidRPr="0069495B">
              <w:rPr>
                <w:rFonts w:ascii="Times New Roman" w:hAnsi="Times New Roman" w:cs="Times New Roman"/>
                <w:sz w:val="24"/>
                <w:szCs w:val="24"/>
              </w:rPr>
              <w:t> </w:t>
            </w:r>
            <w:r w:rsidRPr="0069495B">
              <w:rPr>
                <w:rFonts w:asciiTheme="minorEastAsia" w:hAnsiTheme="minorEastAsia" w:cs="Arial"/>
                <w:sz w:val="24"/>
                <w:szCs w:val="24"/>
              </w:rPr>
              <w:t>for scanning on 11/28</w:t>
            </w:r>
          </w:p>
          <w:p w14:paraId="5C526C22"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Present MP (Symposium) on 12/1</w:t>
            </w:r>
          </w:p>
          <w:p w14:paraId="610B29FE" w14:textId="77777777" w:rsidR="005C52D0" w:rsidRPr="0069495B"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Final MP due</w:t>
            </w:r>
            <w:r w:rsidRPr="0069495B">
              <w:rPr>
                <w:rFonts w:ascii="Times New Roman" w:hAnsi="Times New Roman" w:cs="Times New Roman"/>
                <w:sz w:val="24"/>
                <w:szCs w:val="24"/>
              </w:rPr>
              <w:t> </w:t>
            </w:r>
            <w:r w:rsidRPr="0069495B">
              <w:rPr>
                <w:rFonts w:asciiTheme="minorEastAsia" w:hAnsiTheme="minorEastAsia" w:cs="Times New Roman"/>
                <w:sz w:val="24"/>
                <w:szCs w:val="24"/>
              </w:rPr>
              <w:t xml:space="preserve">on </w:t>
            </w:r>
            <w:r w:rsidRPr="0069495B">
              <w:rPr>
                <w:rFonts w:asciiTheme="minorEastAsia" w:hAnsiTheme="minorEastAsia" w:cs="Arial"/>
                <w:sz w:val="24"/>
                <w:szCs w:val="24"/>
              </w:rPr>
              <w:t>12/8</w:t>
            </w:r>
          </w:p>
          <w:p w14:paraId="0456E6B8" w14:textId="77777777" w:rsidR="005C52D0" w:rsidRPr="0069495B" w:rsidRDefault="005C52D0" w:rsidP="005C52D0">
            <w:pPr>
              <w:pStyle w:val="ListParagraph"/>
              <w:numPr>
                <w:ilvl w:val="1"/>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Upload to</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DukeSpace</w:t>
            </w:r>
            <w:proofErr w:type="spellEnd"/>
          </w:p>
          <w:p w14:paraId="14DDD479" w14:textId="77777777" w:rsidR="005C52D0" w:rsidRPr="0069495B" w:rsidRDefault="005C52D0" w:rsidP="005C52D0">
            <w:pPr>
              <w:pStyle w:val="ListParagraph"/>
              <w:numPr>
                <w:ilvl w:val="1"/>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Submit signed</w:t>
            </w:r>
            <w:r w:rsidRPr="0069495B">
              <w:rPr>
                <w:rFonts w:ascii="Times New Roman" w:hAnsi="Times New Roman" w:cs="Times New Roman"/>
                <w:sz w:val="24"/>
                <w:szCs w:val="24"/>
              </w:rPr>
              <w:t> </w:t>
            </w:r>
            <w:r w:rsidRPr="0069495B">
              <w:rPr>
                <w:rFonts w:asciiTheme="minorEastAsia" w:hAnsiTheme="minorEastAsia" w:cs="Arial"/>
                <w:sz w:val="24"/>
                <w:szCs w:val="24"/>
              </w:rPr>
              <w:t>executive summary</w:t>
            </w:r>
            <w:r w:rsidRPr="0069495B">
              <w:rPr>
                <w:rFonts w:ascii="Times New Roman" w:hAnsi="Times New Roman" w:cs="Times New Roman"/>
                <w:sz w:val="24"/>
                <w:szCs w:val="24"/>
              </w:rPr>
              <w:t> </w:t>
            </w:r>
            <w:r w:rsidRPr="0069495B">
              <w:rPr>
                <w:rFonts w:asciiTheme="minorEastAsia" w:hAnsiTheme="minorEastAsia" w:cs="Arial"/>
                <w:sz w:val="24"/>
                <w:szCs w:val="24"/>
              </w:rPr>
              <w:t>to Student Services via the</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DukeBox</w:t>
            </w:r>
            <w:proofErr w:type="spellEnd"/>
            <w:r w:rsidRPr="0069495B">
              <w:rPr>
                <w:rFonts w:asciiTheme="minorEastAsia" w:hAnsiTheme="minorEastAsia" w:cs="Arial"/>
                <w:sz w:val="24"/>
                <w:szCs w:val="24"/>
              </w:rPr>
              <w:t xml:space="preserve"> Upload Window</w:t>
            </w:r>
          </w:p>
        </w:tc>
      </w:tr>
    </w:tbl>
    <w:p w14:paraId="5A5D5261" w14:textId="77777777" w:rsidR="005C52D0" w:rsidRPr="0069495B" w:rsidRDefault="005C52D0" w:rsidP="005C52D0">
      <w:pPr>
        <w:spacing w:line="480" w:lineRule="auto"/>
        <w:jc w:val="center"/>
        <w:rPr>
          <w:rFonts w:asciiTheme="minorEastAsia" w:hAnsiTheme="minorEastAsia" w:cs="Arial"/>
          <w:b/>
          <w:bCs/>
          <w:sz w:val="32"/>
          <w:szCs w:val="32"/>
        </w:rPr>
      </w:pPr>
    </w:p>
    <w:p w14:paraId="492E42BB" w14:textId="77777777" w:rsidR="005C52D0" w:rsidRPr="0069495B" w:rsidRDefault="005C52D0" w:rsidP="005C52D0">
      <w:pPr>
        <w:spacing w:line="480" w:lineRule="auto"/>
        <w:jc w:val="center"/>
        <w:rPr>
          <w:rFonts w:asciiTheme="minorEastAsia" w:hAnsiTheme="minorEastAsia" w:cs="Arial"/>
          <w:b/>
          <w:bCs/>
          <w:sz w:val="32"/>
          <w:szCs w:val="32"/>
        </w:rPr>
      </w:pPr>
      <w:r w:rsidRPr="0069495B">
        <w:rPr>
          <w:rFonts w:asciiTheme="minorEastAsia" w:hAnsiTheme="minorEastAsia" w:cs="Arial"/>
          <w:b/>
          <w:bCs/>
          <w:sz w:val="32"/>
          <w:szCs w:val="32"/>
        </w:rPr>
        <w:t>Part III: Team Charter</w:t>
      </w:r>
    </w:p>
    <w:p w14:paraId="0EC2E491" w14:textId="77777777" w:rsidR="005C52D0" w:rsidRPr="0069495B" w:rsidRDefault="005C52D0" w:rsidP="005C52D0">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Roles and Responsibilities</w:t>
      </w:r>
    </w:p>
    <w:tbl>
      <w:tblPr>
        <w:tblStyle w:val="PlainTable21"/>
        <w:tblW w:w="0" w:type="auto"/>
        <w:tblLook w:val="04A0" w:firstRow="1" w:lastRow="0" w:firstColumn="1" w:lastColumn="0" w:noHBand="0" w:noVBand="1"/>
      </w:tblPr>
      <w:tblGrid>
        <w:gridCol w:w="1491"/>
        <w:gridCol w:w="2829"/>
        <w:gridCol w:w="5040"/>
      </w:tblGrid>
      <w:tr w:rsidR="005C52D0" w:rsidRPr="0069495B" w14:paraId="793FE87A" w14:textId="77777777" w:rsidTr="008A2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65C73FFA" w14:textId="77777777" w:rsidR="005C52D0" w:rsidRPr="0069495B" w:rsidRDefault="005C52D0" w:rsidP="008A29DF">
            <w:pPr>
              <w:spacing w:before="240" w:line="360" w:lineRule="auto"/>
              <w:rPr>
                <w:rFonts w:asciiTheme="minorEastAsia" w:hAnsiTheme="minorEastAsia" w:cs="Arial"/>
                <w:b w:val="0"/>
                <w:bCs w:val="0"/>
                <w:sz w:val="28"/>
                <w:szCs w:val="28"/>
              </w:rPr>
            </w:pPr>
            <w:r w:rsidRPr="0069495B">
              <w:rPr>
                <w:rFonts w:asciiTheme="minorEastAsia" w:hAnsiTheme="minorEastAsia" w:cs="Arial"/>
                <w:b w:val="0"/>
                <w:bCs w:val="0"/>
                <w:sz w:val="28"/>
                <w:szCs w:val="28"/>
              </w:rPr>
              <w:t>Member</w:t>
            </w:r>
          </w:p>
        </w:tc>
        <w:tc>
          <w:tcPr>
            <w:tcW w:w="2829" w:type="dxa"/>
          </w:tcPr>
          <w:p w14:paraId="27EE4798" w14:textId="77777777" w:rsidR="005C52D0" w:rsidRPr="0069495B" w:rsidRDefault="005C52D0" w:rsidP="008A29DF">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69495B">
              <w:rPr>
                <w:rFonts w:asciiTheme="minorEastAsia" w:hAnsiTheme="minorEastAsia" w:cs="Arial"/>
                <w:b w:val="0"/>
                <w:bCs w:val="0"/>
                <w:sz w:val="28"/>
                <w:szCs w:val="28"/>
              </w:rPr>
              <w:t>Role/Title</w:t>
            </w:r>
          </w:p>
        </w:tc>
        <w:tc>
          <w:tcPr>
            <w:tcW w:w="5040" w:type="dxa"/>
          </w:tcPr>
          <w:p w14:paraId="7B3D49AA" w14:textId="77777777" w:rsidR="005C52D0" w:rsidRPr="0069495B" w:rsidRDefault="005C52D0" w:rsidP="008A29DF">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69495B">
              <w:rPr>
                <w:rFonts w:asciiTheme="minorEastAsia" w:hAnsiTheme="minorEastAsia" w:cs="Arial"/>
                <w:b w:val="0"/>
                <w:bCs w:val="0"/>
                <w:sz w:val="28"/>
                <w:szCs w:val="28"/>
              </w:rPr>
              <w:t>Responsibilities/Expectations</w:t>
            </w:r>
          </w:p>
        </w:tc>
      </w:tr>
      <w:tr w:rsidR="005C52D0" w:rsidRPr="0069495B" w14:paraId="10226677" w14:textId="77777777" w:rsidTr="008A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23C69BEA" w14:textId="77777777" w:rsidR="005C52D0" w:rsidRPr="0069495B" w:rsidRDefault="005C52D0" w:rsidP="008A29DF">
            <w:pPr>
              <w:spacing w:line="360" w:lineRule="auto"/>
              <w:rPr>
                <w:rFonts w:asciiTheme="minorEastAsia" w:hAnsiTheme="minorEastAsia" w:cs="Arial"/>
                <w:sz w:val="24"/>
                <w:szCs w:val="24"/>
              </w:rPr>
            </w:pPr>
            <w:r w:rsidRPr="0069495B">
              <w:rPr>
                <w:rFonts w:asciiTheme="minorEastAsia" w:hAnsiTheme="minorEastAsia" w:cs="Arial"/>
                <w:sz w:val="24"/>
                <w:szCs w:val="24"/>
              </w:rPr>
              <w:t>Azura Liu</w:t>
            </w:r>
          </w:p>
        </w:tc>
        <w:tc>
          <w:tcPr>
            <w:tcW w:w="2829" w:type="dxa"/>
          </w:tcPr>
          <w:p w14:paraId="155822C6" w14:textId="77777777" w:rsidR="005C52D0" w:rsidRPr="0069495B" w:rsidRDefault="005C52D0" w:rsidP="008A29D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MEM-ESC/MF Student</w:t>
            </w:r>
          </w:p>
        </w:tc>
        <w:tc>
          <w:tcPr>
            <w:tcW w:w="5040" w:type="dxa"/>
          </w:tcPr>
          <w:p w14:paraId="713AB355" w14:textId="77777777" w:rsidR="005C52D0" w:rsidRPr="0069495B" w:rsidRDefault="005C52D0" w:rsidP="005C52D0">
            <w:pPr>
              <w:pStyle w:val="ListParagraph"/>
              <w:numPr>
                <w:ilvl w:val="0"/>
                <w:numId w:val="3"/>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 xml:space="preserve">Conduct analysis and complete the MP </w:t>
            </w:r>
          </w:p>
          <w:p w14:paraId="73FEC6ED" w14:textId="77777777" w:rsidR="005C52D0" w:rsidRPr="0069495B" w:rsidRDefault="005C52D0" w:rsidP="005C52D0">
            <w:pPr>
              <w:pStyle w:val="ListParagraph"/>
              <w:numPr>
                <w:ilvl w:val="0"/>
                <w:numId w:val="3"/>
              </w:numPr>
              <w:spacing w:after="160"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Schedule meetings and ensure communication</w:t>
            </w:r>
          </w:p>
        </w:tc>
      </w:tr>
      <w:tr w:rsidR="005C52D0" w:rsidRPr="0069495B" w14:paraId="75A477B7" w14:textId="77777777" w:rsidTr="008A29DF">
        <w:trPr>
          <w:trHeight w:val="1052"/>
        </w:trPr>
        <w:tc>
          <w:tcPr>
            <w:cnfStyle w:val="001000000000" w:firstRow="0" w:lastRow="0" w:firstColumn="1" w:lastColumn="0" w:oddVBand="0" w:evenVBand="0" w:oddHBand="0" w:evenHBand="0" w:firstRowFirstColumn="0" w:firstRowLastColumn="0" w:lastRowFirstColumn="0" w:lastRowLastColumn="0"/>
            <w:tcW w:w="1491" w:type="dxa"/>
          </w:tcPr>
          <w:p w14:paraId="12C19A28" w14:textId="77777777" w:rsidR="005C52D0" w:rsidRPr="0069495B" w:rsidRDefault="005C52D0" w:rsidP="008A29DF">
            <w:pPr>
              <w:spacing w:line="360" w:lineRule="auto"/>
              <w:rPr>
                <w:rFonts w:asciiTheme="minorEastAsia" w:hAnsiTheme="minorEastAsia" w:cs="Arial"/>
                <w:sz w:val="24"/>
                <w:szCs w:val="24"/>
              </w:rPr>
            </w:pPr>
            <w:r w:rsidRPr="0069495B">
              <w:rPr>
                <w:rFonts w:asciiTheme="minorEastAsia" w:hAnsiTheme="minorEastAsia" w:cs="Arial"/>
                <w:sz w:val="24"/>
                <w:szCs w:val="24"/>
              </w:rPr>
              <w:t>Ram Oren</w:t>
            </w:r>
          </w:p>
        </w:tc>
        <w:tc>
          <w:tcPr>
            <w:tcW w:w="2829" w:type="dxa"/>
          </w:tcPr>
          <w:p w14:paraId="2843A97B" w14:textId="77777777" w:rsidR="005C52D0" w:rsidRPr="0069495B" w:rsidRDefault="005C52D0" w:rsidP="008A29D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 xml:space="preserve">Master's Advisor, </w:t>
            </w:r>
          </w:p>
          <w:p w14:paraId="46C988F5" w14:textId="77777777" w:rsidR="005C52D0" w:rsidRPr="0069495B" w:rsidRDefault="005C52D0" w:rsidP="008A29D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NSOE Professor/Faculty</w:t>
            </w:r>
          </w:p>
        </w:tc>
        <w:tc>
          <w:tcPr>
            <w:tcW w:w="5040" w:type="dxa"/>
          </w:tcPr>
          <w:p w14:paraId="3C97FE77" w14:textId="77777777" w:rsidR="005C52D0" w:rsidRPr="0069495B" w:rsidRDefault="005C52D0" w:rsidP="005C52D0">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Primary advisor</w:t>
            </w:r>
          </w:p>
          <w:p w14:paraId="2E09DE71" w14:textId="77777777" w:rsidR="005C52D0" w:rsidRPr="0069495B" w:rsidRDefault="005C52D0" w:rsidP="005C52D0">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hint="eastAsia"/>
                <w:sz w:val="24"/>
                <w:szCs w:val="24"/>
              </w:rPr>
              <w:t>Assis</w:t>
            </w:r>
            <w:r w:rsidRPr="0069495B">
              <w:rPr>
                <w:rFonts w:asciiTheme="minorEastAsia" w:hAnsiTheme="minorEastAsia" w:cs="Arial"/>
                <w:sz w:val="24"/>
                <w:szCs w:val="24"/>
              </w:rPr>
              <w:t>t student with administrative requirements</w:t>
            </w:r>
          </w:p>
          <w:p w14:paraId="4BA76C44" w14:textId="77777777" w:rsidR="005C52D0" w:rsidRPr="0069495B" w:rsidRDefault="005C52D0" w:rsidP="005C52D0">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 xml:space="preserve">Provide guidance on study design and </w:t>
            </w:r>
            <w:r w:rsidRPr="0069495B">
              <w:rPr>
                <w:rFonts w:asciiTheme="minorEastAsia" w:hAnsiTheme="minorEastAsia" w:cs="Arial"/>
                <w:sz w:val="24"/>
                <w:szCs w:val="24"/>
              </w:rPr>
              <w:lastRenderedPageBreak/>
              <w:t>direction</w:t>
            </w:r>
          </w:p>
          <w:p w14:paraId="70F15706" w14:textId="77777777" w:rsidR="005C52D0" w:rsidRPr="0069495B" w:rsidRDefault="005C52D0" w:rsidP="005C52D0">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Give feedback and insight on analysis completed by student</w:t>
            </w:r>
          </w:p>
        </w:tc>
      </w:tr>
      <w:tr w:rsidR="005C52D0" w:rsidRPr="0069495B" w14:paraId="5B240102" w14:textId="77777777" w:rsidTr="008A29DF">
        <w:trPr>
          <w:cnfStyle w:val="000000100000" w:firstRow="0" w:lastRow="0" w:firstColumn="0" w:lastColumn="0" w:oddVBand="0" w:evenVBand="0" w:oddHBand="1" w:evenHBand="0" w:firstRowFirstColumn="0" w:firstRowLastColumn="0" w:lastRowFirstColumn="0" w:lastRowLastColumn="0"/>
          <w:trHeight w:val="3059"/>
        </w:trPr>
        <w:tc>
          <w:tcPr>
            <w:cnfStyle w:val="001000000000" w:firstRow="0" w:lastRow="0" w:firstColumn="1" w:lastColumn="0" w:oddVBand="0" w:evenVBand="0" w:oddHBand="0" w:evenHBand="0" w:firstRowFirstColumn="0" w:firstRowLastColumn="0" w:lastRowFirstColumn="0" w:lastRowLastColumn="0"/>
            <w:tcW w:w="1491" w:type="dxa"/>
          </w:tcPr>
          <w:p w14:paraId="41918F1B" w14:textId="77777777" w:rsidR="005C52D0" w:rsidRPr="0069495B" w:rsidRDefault="005C52D0" w:rsidP="008A29DF">
            <w:pPr>
              <w:spacing w:line="360" w:lineRule="auto"/>
              <w:rPr>
                <w:rFonts w:asciiTheme="minorEastAsia" w:hAnsiTheme="minorEastAsia" w:cs="Arial"/>
                <w:sz w:val="24"/>
                <w:szCs w:val="24"/>
              </w:rPr>
            </w:pPr>
            <w:r w:rsidRPr="0069495B">
              <w:rPr>
                <w:rFonts w:asciiTheme="minorEastAsia" w:hAnsiTheme="minorEastAsia" w:cs="Arial"/>
                <w:sz w:val="24"/>
                <w:szCs w:val="24"/>
              </w:rPr>
              <w:lastRenderedPageBreak/>
              <w:t>Christopher Maier</w:t>
            </w:r>
          </w:p>
        </w:tc>
        <w:tc>
          <w:tcPr>
            <w:tcW w:w="2829" w:type="dxa"/>
          </w:tcPr>
          <w:p w14:paraId="082BE0BE" w14:textId="77777777" w:rsidR="005C52D0" w:rsidRPr="0069495B" w:rsidRDefault="005C52D0" w:rsidP="008A29D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 xml:space="preserve">Member of the Advisory Team, </w:t>
            </w:r>
          </w:p>
          <w:p w14:paraId="16599C03" w14:textId="77777777" w:rsidR="005C52D0" w:rsidRPr="0069495B" w:rsidRDefault="005C52D0" w:rsidP="008A29D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USFS Research Biological Scientist</w:t>
            </w:r>
          </w:p>
        </w:tc>
        <w:tc>
          <w:tcPr>
            <w:tcW w:w="5040" w:type="dxa"/>
          </w:tcPr>
          <w:p w14:paraId="06C2E168" w14:textId="77777777" w:rsidR="005C52D0" w:rsidRPr="0069495B" w:rsidRDefault="005C52D0" w:rsidP="005C52D0">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Additional advisor</w:t>
            </w:r>
          </w:p>
          <w:p w14:paraId="7D4DFCBD" w14:textId="77777777" w:rsidR="005C52D0" w:rsidRPr="0069495B" w:rsidRDefault="005C52D0" w:rsidP="005C52D0">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Supply data and background information necessary for the project</w:t>
            </w:r>
          </w:p>
          <w:p w14:paraId="33E5D413" w14:textId="77777777" w:rsidR="005C52D0" w:rsidRPr="0069495B" w:rsidRDefault="005C52D0" w:rsidP="005C52D0">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Provide guidance on study design and direction</w:t>
            </w:r>
          </w:p>
          <w:p w14:paraId="1305A8A8" w14:textId="77777777" w:rsidR="005C52D0" w:rsidRPr="0069495B" w:rsidRDefault="005C52D0" w:rsidP="005C52D0">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Give feedback and insight on analysis completed by student</w:t>
            </w:r>
          </w:p>
        </w:tc>
      </w:tr>
    </w:tbl>
    <w:p w14:paraId="0F478A9D" w14:textId="77777777" w:rsidR="005C52D0" w:rsidRPr="0069495B" w:rsidRDefault="005C52D0" w:rsidP="005C52D0">
      <w:pPr>
        <w:spacing w:line="480" w:lineRule="auto"/>
        <w:rPr>
          <w:rFonts w:asciiTheme="minorEastAsia" w:hAnsiTheme="minorEastAsia" w:cs="Arial"/>
          <w:sz w:val="24"/>
          <w:szCs w:val="24"/>
        </w:rPr>
      </w:pPr>
    </w:p>
    <w:p w14:paraId="469D5731" w14:textId="77777777" w:rsidR="005C52D0" w:rsidRPr="0069495B" w:rsidRDefault="005C52D0" w:rsidP="005C52D0">
      <w:pPr>
        <w:spacing w:line="480" w:lineRule="auto"/>
        <w:rPr>
          <w:rFonts w:asciiTheme="minorEastAsia" w:hAnsiTheme="minorEastAsia" w:cs="Arial"/>
          <w:sz w:val="24"/>
          <w:szCs w:val="24"/>
        </w:rPr>
      </w:pPr>
    </w:p>
    <w:p w14:paraId="1D26C872" w14:textId="77777777" w:rsidR="005C52D0" w:rsidRPr="0069495B" w:rsidRDefault="005C52D0" w:rsidP="005C52D0">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Regular Meeting Schedule</w:t>
      </w:r>
    </w:p>
    <w:p w14:paraId="73E4887D" w14:textId="77777777" w:rsidR="005C52D0"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sz w:val="24"/>
          <w:szCs w:val="24"/>
        </w:rPr>
        <w:t>The MP team meets on a weekly to bi-weekly basis based on the progress student has made. Student meets one or both advisors according to each member’s schedule.</w:t>
      </w:r>
    </w:p>
    <w:p w14:paraId="215523C4" w14:textId="77777777" w:rsidR="005C52D0" w:rsidRPr="0069495B" w:rsidRDefault="005C52D0" w:rsidP="005C52D0">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Expectations</w:t>
      </w:r>
    </w:p>
    <w:p w14:paraId="5A49CF86" w14:textId="77777777" w:rsidR="005C52D0"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sz w:val="24"/>
          <w:szCs w:val="24"/>
        </w:rPr>
        <w:t>Team members will communicate efficiently through email, the primary method of communication. Meetings are conducted primarily via Zoom, but the team tries to meet in person at NSOE or USFS research station as possible.</w:t>
      </w:r>
    </w:p>
    <w:p w14:paraId="5CAB1FCB" w14:textId="77777777" w:rsidR="005C52D0" w:rsidRPr="0069495B" w:rsidRDefault="005C52D0" w:rsidP="005C52D0">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Purpose and Mission</w:t>
      </w:r>
    </w:p>
    <w:p w14:paraId="2BEF9FF7" w14:textId="77777777" w:rsidR="005C52D0"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sz w:val="24"/>
          <w:szCs w:val="24"/>
        </w:rPr>
        <w:lastRenderedPageBreak/>
        <w:t>The team aims to complete the MP in reasonable timeframe. Beyond the MP requirement, we will take advantage of the marvelous dataset and explore as much as possible. The outcome of the study shall aid understanding in loblolly pine physiological mechanisms and production.</w:t>
      </w:r>
    </w:p>
    <w:p w14:paraId="22D88BD1" w14:textId="77777777" w:rsidR="005C52D0"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b/>
          <w:bCs/>
          <w:sz w:val="24"/>
          <w:szCs w:val="24"/>
        </w:rPr>
        <w:t xml:space="preserve">Top </w:t>
      </w:r>
      <w:proofErr w:type="spellStart"/>
      <w:r w:rsidRPr="0069495B">
        <w:rPr>
          <w:rFonts w:asciiTheme="minorEastAsia" w:hAnsiTheme="minorEastAsia" w:cs="Arial"/>
          <w:b/>
          <w:bCs/>
          <w:sz w:val="24"/>
          <w:szCs w:val="24"/>
        </w:rPr>
        <w:t>Prioritieis</w:t>
      </w:r>
      <w:proofErr w:type="spellEnd"/>
      <w:r w:rsidRPr="0069495B">
        <w:rPr>
          <w:rFonts w:asciiTheme="minorEastAsia" w:hAnsiTheme="minorEastAsia" w:cs="Arial"/>
          <w:b/>
          <w:bCs/>
          <w:sz w:val="24"/>
          <w:szCs w:val="24"/>
        </w:rPr>
        <w:t xml:space="preserve"> and Goals</w:t>
      </w:r>
      <w:r w:rsidRPr="0069495B">
        <w:rPr>
          <w:rFonts w:asciiTheme="minorEastAsia" w:hAnsiTheme="minorEastAsia" w:cs="Arial"/>
          <w:sz w:val="24"/>
          <w:szCs w:val="24"/>
        </w:rPr>
        <w:t xml:space="preserve">: As someone who never performed research before, the student takes the project as a valuable learning experience, understanding the logic and obtaining necessary skills for research as diving deeper. The top priority and goal of the advisors is to provide appropriate guidance and advice so student can learn efficiently and yield a high-quality MP in time. </w:t>
      </w:r>
    </w:p>
    <w:p w14:paraId="68789688" w14:textId="77777777" w:rsidR="005C52D0" w:rsidRPr="0069495B" w:rsidRDefault="005C52D0" w:rsidP="005C52D0">
      <w:pPr>
        <w:spacing w:line="480" w:lineRule="auto"/>
        <w:rPr>
          <w:rFonts w:asciiTheme="minorEastAsia" w:hAnsiTheme="minorEastAsia" w:cs="Arial"/>
          <w:sz w:val="24"/>
          <w:szCs w:val="24"/>
        </w:rPr>
      </w:pPr>
    </w:p>
    <w:p w14:paraId="7533D5CA" w14:textId="77777777" w:rsidR="005C52D0" w:rsidRPr="0069495B" w:rsidRDefault="005C52D0" w:rsidP="005C52D0">
      <w:pPr>
        <w:spacing w:line="480" w:lineRule="auto"/>
        <w:rPr>
          <w:rFonts w:asciiTheme="minorEastAsia" w:hAnsiTheme="minorEastAsia" w:cs="Arial"/>
          <w:sz w:val="24"/>
          <w:szCs w:val="24"/>
          <w:u w:val="single"/>
        </w:rPr>
      </w:pPr>
      <w:r w:rsidRPr="0069495B">
        <w:rPr>
          <w:rFonts w:asciiTheme="minorEastAsia" w:hAnsiTheme="minorEastAsia" w:cs="Arial"/>
          <w:sz w:val="24"/>
          <w:szCs w:val="24"/>
          <w:u w:val="single"/>
        </w:rPr>
        <w:t>Team Cohesion and Conflict Resolution</w:t>
      </w:r>
    </w:p>
    <w:p w14:paraId="609DA649" w14:textId="77777777" w:rsidR="005C52D0"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sz w:val="24"/>
          <w:szCs w:val="24"/>
        </w:rPr>
        <w:t>When conflicts emerge, team members will communicate honestly and openly regarding responsibilities. If there are disagreements in analysis approaches, statistical methods, etc., the team members will each present their thoughts and decide on what is best. Additional help from other faculties (</w:t>
      </w:r>
      <w:proofErr w:type="gramStart"/>
      <w:r w:rsidRPr="0069495B">
        <w:rPr>
          <w:rFonts w:asciiTheme="minorEastAsia" w:hAnsiTheme="minorEastAsia" w:cs="Arial"/>
          <w:sz w:val="24"/>
          <w:szCs w:val="24"/>
        </w:rPr>
        <w:t>e.g.</w:t>
      </w:r>
      <w:proofErr w:type="gramEnd"/>
      <w:r w:rsidRPr="0069495B">
        <w:rPr>
          <w:rFonts w:asciiTheme="minorEastAsia" w:hAnsiTheme="minorEastAsia" w:cs="Arial"/>
          <w:sz w:val="24"/>
          <w:szCs w:val="24"/>
        </w:rPr>
        <w:t xml:space="preserve"> Statistics professor) can be sought if agreement cannot be achieved.</w:t>
      </w:r>
    </w:p>
    <w:p w14:paraId="5307CB56" w14:textId="2E75FD94" w:rsidR="004D27DD" w:rsidRPr="0069495B" w:rsidRDefault="005C52D0" w:rsidP="005C52D0">
      <w:pPr>
        <w:spacing w:line="480" w:lineRule="auto"/>
        <w:rPr>
          <w:rFonts w:asciiTheme="minorEastAsia" w:hAnsiTheme="minorEastAsia" w:cs="Arial"/>
          <w:sz w:val="24"/>
          <w:szCs w:val="24"/>
        </w:rPr>
      </w:pPr>
      <w:r w:rsidRPr="0069495B">
        <w:rPr>
          <w:rFonts w:asciiTheme="minorEastAsia" w:hAnsiTheme="minorEastAsia" w:cs="Arial"/>
          <w:b/>
          <w:bCs/>
          <w:sz w:val="24"/>
          <w:szCs w:val="24"/>
        </w:rPr>
        <w:t xml:space="preserve">Additional Resources: </w:t>
      </w:r>
      <w:r w:rsidRPr="0069495B">
        <w:rPr>
          <w:rFonts w:asciiTheme="minorEastAsia" w:hAnsiTheme="minorEastAsia" w:cs="Arial"/>
          <w:sz w:val="24"/>
          <w:szCs w:val="24"/>
        </w:rPr>
        <w:t>available at Duke Graduate School Student Resources (</w:t>
      </w:r>
      <w:hyperlink r:id="rId14" w:history="1">
        <w:r w:rsidRPr="0069495B">
          <w:rPr>
            <w:rStyle w:val="Hyperlink"/>
            <w:rFonts w:asciiTheme="minorEastAsia" w:hAnsiTheme="minorEastAsia" w:cs="Arial"/>
            <w:sz w:val="24"/>
            <w:szCs w:val="24"/>
          </w:rPr>
          <w:t>https://gradschool.duke.edu/student-life/student-resources</w:t>
        </w:r>
      </w:hyperlink>
    </w:p>
    <w:sectPr w:rsidR="004D27DD" w:rsidRPr="006949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hris Maier" w:date="2022-03-09T09:03:00Z" w:initials="MCF">
    <w:p w14:paraId="7ABB61BE" w14:textId="110AAC66" w:rsidR="000C0A29" w:rsidRDefault="000C0A29">
      <w:pPr>
        <w:pStyle w:val="CommentText"/>
      </w:pPr>
      <w:r>
        <w:rPr>
          <w:rStyle w:val="CommentReference"/>
        </w:rPr>
        <w:annotationRef/>
      </w:r>
      <w:r>
        <w:t>Move this to the last paragraph in the introduction where you talk about your specific study</w:t>
      </w:r>
    </w:p>
  </w:comment>
  <w:comment w:id="8" w:author="Azura's Pink Duck" w:date="2022-02-28T16:50:00Z" w:initials="APD">
    <w:p w14:paraId="5D50261C" w14:textId="77777777" w:rsidR="00D634D6" w:rsidRDefault="00D634D6">
      <w:pPr>
        <w:pStyle w:val="CommentText"/>
      </w:pPr>
      <w:r>
        <w:rPr>
          <w:rStyle w:val="CommentReference"/>
        </w:rPr>
        <w:annotationRef/>
      </w:r>
      <w:r>
        <w:t>Sari's original comment:</w:t>
      </w:r>
    </w:p>
    <w:p w14:paraId="66D2EAA5" w14:textId="77777777" w:rsidR="00D634D6" w:rsidRDefault="00D634D6">
      <w:pPr>
        <w:pStyle w:val="CommentText"/>
      </w:pPr>
      <w:r>
        <w:t xml:space="preserve">Your Introduction is very general. I’m assuming it is mostly following the ‘big’ proposal the data you’re working on are part </w:t>
      </w:r>
      <w:proofErr w:type="gramStart"/>
      <w:r>
        <w:t>of, and</w:t>
      </w:r>
      <w:proofErr w:type="gramEnd"/>
      <w:r>
        <w:t xml:space="preserve"> provides a context for your project.</w:t>
      </w:r>
    </w:p>
    <w:p w14:paraId="44809A0D" w14:textId="77777777" w:rsidR="00D634D6" w:rsidRDefault="00D634D6">
      <w:pPr>
        <w:pStyle w:val="CommentText"/>
      </w:pPr>
    </w:p>
    <w:p w14:paraId="14A2C3F6" w14:textId="77777777" w:rsidR="00D634D6" w:rsidRDefault="00D634D6">
      <w:pPr>
        <w:pStyle w:val="CommentText"/>
      </w:pPr>
      <w:r>
        <w:t xml:space="preserve">However, while introduction sections typically start broad, they then narrow down to the specifics of the study at the end. In your current WP, you haven’t gotten to your own project yet! As it currently reads, there is no link between the intro and your objectives. That is, </w:t>
      </w:r>
      <w:proofErr w:type="spellStart"/>
      <w:r>
        <w:t>sapflux</w:t>
      </w:r>
      <w:proofErr w:type="spellEnd"/>
      <w:r>
        <w:t xml:space="preserve"> mentioned in your objectives comes out of the blue! </w:t>
      </w:r>
    </w:p>
    <w:p w14:paraId="434462AC" w14:textId="77777777" w:rsidR="00D634D6" w:rsidRDefault="00D634D6">
      <w:pPr>
        <w:pStyle w:val="CommentText"/>
      </w:pPr>
    </w:p>
    <w:p w14:paraId="318A4411" w14:textId="77777777" w:rsidR="00D634D6" w:rsidRDefault="00D634D6">
      <w:pPr>
        <w:pStyle w:val="CommentText"/>
      </w:pPr>
      <w:r>
        <w:t xml:space="preserve">Here, you </w:t>
      </w:r>
      <w:r>
        <w:rPr>
          <w:b/>
          <w:bCs/>
        </w:rPr>
        <w:t>must</w:t>
      </w:r>
      <w:r>
        <w:t xml:space="preserve"> explain what </w:t>
      </w:r>
      <w:r>
        <w:rPr>
          <w:b/>
          <w:bCs/>
        </w:rPr>
        <w:t>your study</w:t>
      </w:r>
      <w:r>
        <w:t xml:space="preserve"> is about and what is the experimental setup (not in detail just a brief description). It is my understanding that your study is NOT on WUE but focuses on </w:t>
      </w:r>
      <w:proofErr w:type="spellStart"/>
      <w:r>
        <w:t>sapflux</w:t>
      </w:r>
      <w:proofErr w:type="spellEnd"/>
      <w:r>
        <w:t xml:space="preserve">/transpiration. Therefore, in this part of the introduction, you must state your focus explicitly, get to the meat of it, and answer the question: How is ‘water cost’/transpiration estimated from </w:t>
      </w:r>
      <w:proofErr w:type="spellStart"/>
      <w:r>
        <w:t>sapflux</w:t>
      </w:r>
      <w:proofErr w:type="spellEnd"/>
      <w:r>
        <w:t xml:space="preserve">? You should describe the principle behind the method, how broadly it is used, what it is good for, etc. </w:t>
      </w:r>
    </w:p>
    <w:p w14:paraId="20620304" w14:textId="77777777" w:rsidR="00D634D6" w:rsidRDefault="00D634D6">
      <w:pPr>
        <w:pStyle w:val="CommentText"/>
      </w:pPr>
    </w:p>
    <w:p w14:paraId="6B1A64D3" w14:textId="77777777" w:rsidR="00D634D6" w:rsidRDefault="00D634D6">
      <w:pPr>
        <w:pStyle w:val="CommentText"/>
      </w:pPr>
      <w:r>
        <w:t xml:space="preserve">Then, to ground your objectives, you need to state, based on findings from earlier studies, what are the likely differences in </w:t>
      </w:r>
      <w:proofErr w:type="spellStart"/>
      <w:r>
        <w:t>sapflux</w:t>
      </w:r>
      <w:proofErr w:type="spellEnd"/>
      <w:r>
        <w:t xml:space="preserve"> and stand-scale transpiration between genotypes and stand density? What is the likely effect of drought on </w:t>
      </w:r>
      <w:proofErr w:type="spellStart"/>
      <w:r>
        <w:t>sapflux</w:t>
      </w:r>
      <w:proofErr w:type="spellEnd"/>
      <w:r>
        <w:t xml:space="preserve"> and stand-scale transpiration?  </w:t>
      </w:r>
    </w:p>
    <w:p w14:paraId="6E9AF194" w14:textId="77777777" w:rsidR="00D634D6" w:rsidRDefault="00D634D6">
      <w:pPr>
        <w:pStyle w:val="CommentText"/>
      </w:pPr>
    </w:p>
    <w:p w14:paraId="4932AF94" w14:textId="77777777" w:rsidR="00D634D6" w:rsidRDefault="00D634D6" w:rsidP="008A29DF">
      <w:pPr>
        <w:pStyle w:val="CommentText"/>
      </w:pPr>
      <w:r>
        <w:t>All of this does not have to be super long (maybe a couple of paragraphs</w:t>
      </w:r>
      <w:proofErr w:type="gramStart"/>
      <w:r>
        <w:t>)</w:t>
      </w:r>
      <w:proofErr w:type="gramEnd"/>
      <w:r>
        <w:t xml:space="preserve"> but it must be there (properly referenced).</w:t>
      </w:r>
    </w:p>
  </w:comment>
  <w:comment w:id="192" w:author="Azura's Pink Duck" w:date="2022-02-28T16:50:00Z" w:initials="APD">
    <w:p w14:paraId="223DE734" w14:textId="77777777" w:rsidR="00B27223" w:rsidRDefault="00B27223" w:rsidP="00B27223">
      <w:pPr>
        <w:pStyle w:val="CommentText"/>
      </w:pPr>
      <w:r>
        <w:rPr>
          <w:rStyle w:val="CommentReference"/>
        </w:rPr>
        <w:annotationRef/>
      </w:r>
      <w:r>
        <w:t>Sari's original comment:</w:t>
      </w:r>
    </w:p>
    <w:p w14:paraId="3BDB750E" w14:textId="77777777" w:rsidR="00B27223" w:rsidRDefault="00B27223" w:rsidP="00B27223">
      <w:pPr>
        <w:pStyle w:val="CommentText"/>
      </w:pPr>
      <w:r>
        <w:t xml:space="preserve">Your Introduction is very general. I’m assuming it is mostly following the ‘big’ proposal the data you’re working on are part </w:t>
      </w:r>
      <w:proofErr w:type="gramStart"/>
      <w:r>
        <w:t>of, and</w:t>
      </w:r>
      <w:proofErr w:type="gramEnd"/>
      <w:r>
        <w:t xml:space="preserve"> provides a context for your project.</w:t>
      </w:r>
    </w:p>
    <w:p w14:paraId="6D2678A5" w14:textId="77777777" w:rsidR="00B27223" w:rsidRDefault="00B27223" w:rsidP="00B27223">
      <w:pPr>
        <w:pStyle w:val="CommentText"/>
      </w:pPr>
    </w:p>
    <w:p w14:paraId="77EF349E" w14:textId="77777777" w:rsidR="00B27223" w:rsidRDefault="00B27223" w:rsidP="00B27223">
      <w:pPr>
        <w:pStyle w:val="CommentText"/>
      </w:pPr>
      <w:r>
        <w:t xml:space="preserve">However, while introduction sections typically start broad, they then narrow down to the specifics of the study at the end. In your current WP, you haven’t gotten to your own project yet! As it currently reads, there is no link between the intro and your objectives. That is, </w:t>
      </w:r>
      <w:proofErr w:type="spellStart"/>
      <w:r>
        <w:t>sapflux</w:t>
      </w:r>
      <w:proofErr w:type="spellEnd"/>
      <w:r>
        <w:t xml:space="preserve"> mentioned in your objectives comes out of the blue! </w:t>
      </w:r>
    </w:p>
    <w:p w14:paraId="2EC29A25" w14:textId="77777777" w:rsidR="00B27223" w:rsidRDefault="00B27223" w:rsidP="00B27223">
      <w:pPr>
        <w:pStyle w:val="CommentText"/>
      </w:pPr>
    </w:p>
    <w:p w14:paraId="7AA043F2" w14:textId="77777777" w:rsidR="00B27223" w:rsidRDefault="00B27223" w:rsidP="00B27223">
      <w:pPr>
        <w:pStyle w:val="CommentText"/>
      </w:pPr>
      <w:r>
        <w:t xml:space="preserve">Here, you </w:t>
      </w:r>
      <w:r>
        <w:rPr>
          <w:b/>
          <w:bCs/>
        </w:rPr>
        <w:t>must</w:t>
      </w:r>
      <w:r>
        <w:t xml:space="preserve"> explain what </w:t>
      </w:r>
      <w:r>
        <w:rPr>
          <w:b/>
          <w:bCs/>
        </w:rPr>
        <w:t>your study</w:t>
      </w:r>
      <w:r>
        <w:t xml:space="preserve"> is about and what is the experimental setup (not in detail just a brief description). It is my understanding that your study is NOT on WUE but focuses on </w:t>
      </w:r>
      <w:proofErr w:type="spellStart"/>
      <w:r>
        <w:t>sapflux</w:t>
      </w:r>
      <w:proofErr w:type="spellEnd"/>
      <w:r>
        <w:t xml:space="preserve">/transpiration. Therefore, in this part of the introduction, you must state your focus explicitly, get to the meat of it, and answer the question: How is ‘water cost’/transpiration estimated from </w:t>
      </w:r>
      <w:proofErr w:type="spellStart"/>
      <w:r>
        <w:t>sapflux</w:t>
      </w:r>
      <w:proofErr w:type="spellEnd"/>
      <w:r>
        <w:t xml:space="preserve">? You should describe the principle behind the method, how broadly it is used, what it is good for, etc. </w:t>
      </w:r>
    </w:p>
    <w:p w14:paraId="715B9831" w14:textId="77777777" w:rsidR="00B27223" w:rsidRDefault="00B27223" w:rsidP="00B27223">
      <w:pPr>
        <w:pStyle w:val="CommentText"/>
      </w:pPr>
    </w:p>
    <w:p w14:paraId="61EA849D" w14:textId="77777777" w:rsidR="00B27223" w:rsidRDefault="00B27223" w:rsidP="00B27223">
      <w:pPr>
        <w:pStyle w:val="CommentText"/>
      </w:pPr>
      <w:r>
        <w:t xml:space="preserve">Then, to ground your objectives, you need to state, based on findings from earlier studies, what are the likely differences in </w:t>
      </w:r>
      <w:proofErr w:type="spellStart"/>
      <w:r>
        <w:t>sapflux</w:t>
      </w:r>
      <w:proofErr w:type="spellEnd"/>
      <w:r>
        <w:t xml:space="preserve"> and stand-scale transpiration between genotypes and stand density? What is the likely effect of drought on </w:t>
      </w:r>
      <w:proofErr w:type="spellStart"/>
      <w:r>
        <w:t>sapflux</w:t>
      </w:r>
      <w:proofErr w:type="spellEnd"/>
      <w:r>
        <w:t xml:space="preserve"> and stand-scale transpiration?  </w:t>
      </w:r>
    </w:p>
    <w:p w14:paraId="7CEE5BC4" w14:textId="77777777" w:rsidR="00B27223" w:rsidRDefault="00B27223" w:rsidP="00B27223">
      <w:pPr>
        <w:pStyle w:val="CommentText"/>
      </w:pPr>
    </w:p>
    <w:p w14:paraId="5F435B26" w14:textId="77777777" w:rsidR="00B27223" w:rsidRDefault="00B27223" w:rsidP="00B27223">
      <w:pPr>
        <w:pStyle w:val="CommentText"/>
      </w:pPr>
      <w:r>
        <w:t>All of this does not have to be super long (maybe a couple of paragraphs</w:t>
      </w:r>
      <w:proofErr w:type="gramStart"/>
      <w:r>
        <w:t>)</w:t>
      </w:r>
      <w:proofErr w:type="gramEnd"/>
      <w:r>
        <w:t xml:space="preserve"> but it must be there (properly referenced).</w:t>
      </w:r>
    </w:p>
  </w:comment>
  <w:comment w:id="194" w:author="Chris Maier" w:date="2022-03-09T08:57:00Z" w:initials="MCF">
    <w:p w14:paraId="41A304F8" w14:textId="3111EFB6" w:rsidR="006A036F" w:rsidRDefault="006A036F">
      <w:pPr>
        <w:pStyle w:val="CommentText"/>
      </w:pPr>
      <w:r>
        <w:rPr>
          <w:rStyle w:val="CommentReference"/>
        </w:rPr>
        <w:annotationRef/>
      </w:r>
      <w:r>
        <w:t xml:space="preserve">List a few that you will talk about </w:t>
      </w:r>
      <w:proofErr w:type="gramStart"/>
      <w:r>
        <w:t>i.e.</w:t>
      </w:r>
      <w:proofErr w:type="gramEnd"/>
      <w:r>
        <w:t xml:space="preserve"> crown architecture, density and environmental factors, mainly VPD and soil moisture.</w:t>
      </w:r>
    </w:p>
  </w:comment>
  <w:comment w:id="195" w:author="Azura Liu" w:date="2022-03-23T17:29:00Z" w:initials="AL">
    <w:p w14:paraId="38A6FB6A" w14:textId="18663D7C" w:rsidR="00332D3D" w:rsidRDefault="00332D3D">
      <w:pPr>
        <w:pStyle w:val="CommentText"/>
      </w:pPr>
      <w:r>
        <w:rPr>
          <w:rStyle w:val="CommentReference"/>
        </w:rPr>
        <w:annotationRef/>
      </w:r>
      <w:r>
        <w:t>I think VPD needs to be explained so I am putting air moisture here and talk about VPD later.</w:t>
      </w:r>
    </w:p>
  </w:comment>
  <w:comment w:id="201" w:author="Chris Maier" w:date="2022-03-09T08:39:00Z" w:initials="MCF">
    <w:p w14:paraId="19668605" w14:textId="054CE366" w:rsidR="001C6C57" w:rsidRDefault="001C6C57">
      <w:pPr>
        <w:pStyle w:val="CommentText"/>
      </w:pPr>
      <w:r>
        <w:rPr>
          <w:rStyle w:val="CommentReference"/>
        </w:rPr>
        <w:annotationRef/>
      </w:r>
      <w:r>
        <w:t>We really don’t know a lot about how crown architecture affects transpiration. That’s what you are looking at. Yes, there is usually a strong relationship between tree leaf area and carbon gain, but we know that genotypes with</w:t>
      </w:r>
      <w:r w:rsidR="002F100E">
        <w:t xml:space="preserve"> relatively low </w:t>
      </w:r>
      <w:r>
        <w:t xml:space="preserve">leaf area can be just </w:t>
      </w:r>
      <w:r w:rsidR="002F100E">
        <w:t xml:space="preserve">as or more productive than ones with more leaf area. This could be due to a number of things including the regulation of water, </w:t>
      </w:r>
      <w:proofErr w:type="gramStart"/>
      <w:r w:rsidR="002F100E">
        <w:t>i.e.</w:t>
      </w:r>
      <w:proofErr w:type="gramEnd"/>
      <w:r w:rsidR="002F100E">
        <w:t xml:space="preserve"> transpiration. While you are not looking at reasons for differences in productivity, your results on genotypic and silviculture and genotype x </w:t>
      </w:r>
      <w:proofErr w:type="spellStart"/>
      <w:r w:rsidR="002F100E">
        <w:t>silv</w:t>
      </w:r>
      <w:proofErr w:type="spellEnd"/>
      <w:r w:rsidR="002F100E">
        <w:t xml:space="preserve"> variation in transpiration could be useful for explaining differences in productivity. This is stuff you will talk about in the discussion section. </w:t>
      </w:r>
    </w:p>
  </w:comment>
  <w:comment w:id="203" w:author="Chris Maier" w:date="2022-03-09T08:36:00Z" w:initials="MCF">
    <w:p w14:paraId="25AABF40" w14:textId="7A93F68D" w:rsidR="001C6C57" w:rsidRDefault="001C6C57">
      <w:pPr>
        <w:pStyle w:val="CommentText"/>
      </w:pPr>
      <w:r>
        <w:rPr>
          <w:rStyle w:val="CommentReference"/>
        </w:rPr>
        <w:annotationRef/>
      </w:r>
      <w:r>
        <w:t xml:space="preserve">Too early to talk about your specific study. </w:t>
      </w:r>
    </w:p>
  </w:comment>
  <w:comment w:id="205" w:author="Chris Maier" w:date="2022-03-09T08:56:00Z" w:initials="MCF">
    <w:p w14:paraId="5BFAB288" w14:textId="3E1EE0CE" w:rsidR="006A036F" w:rsidRDefault="006A036F">
      <w:pPr>
        <w:pStyle w:val="CommentText"/>
      </w:pPr>
      <w:r>
        <w:rPr>
          <w:rStyle w:val="CommentReference"/>
        </w:rPr>
        <w:annotationRef/>
      </w:r>
      <w:r>
        <w:t>Too early for this sentence.</w:t>
      </w:r>
    </w:p>
  </w:comment>
  <w:comment w:id="210" w:author="Chris Maier" w:date="2022-03-09T08:59:00Z" w:initials="MCF">
    <w:p w14:paraId="1825ED6A" w14:textId="7FDA6560" w:rsidR="006A036F" w:rsidRDefault="006A036F">
      <w:pPr>
        <w:pStyle w:val="CommentText"/>
      </w:pPr>
      <w:r>
        <w:rPr>
          <w:rStyle w:val="CommentReference"/>
        </w:rPr>
        <w:annotationRef/>
      </w:r>
      <w:r>
        <w:t xml:space="preserve">Too early. Discuss how transpiration responds to </w:t>
      </w:r>
      <w:proofErr w:type="spellStart"/>
      <w:r>
        <w:t>vpd</w:t>
      </w:r>
      <w:proofErr w:type="spellEnd"/>
      <w:r>
        <w:t xml:space="preserve"> and soil moisture. Then, talk about what your specific study is about, </w:t>
      </w:r>
      <w:proofErr w:type="gramStart"/>
      <w:r>
        <w:t>goals ,</w:t>
      </w:r>
      <w:proofErr w:type="gramEnd"/>
      <w:r>
        <w:t xml:space="preserve"> objectives, hypotheses…</w:t>
      </w:r>
    </w:p>
  </w:comment>
  <w:comment w:id="223" w:author="Chris Maier" w:date="2022-03-09T09:15:00Z" w:initials="MCF">
    <w:p w14:paraId="0CDD4609" w14:textId="6B2990D8" w:rsidR="000002E3" w:rsidRDefault="000002E3">
      <w:pPr>
        <w:pStyle w:val="CommentText"/>
      </w:pPr>
      <w:r>
        <w:rPr>
          <w:rStyle w:val="CommentReference"/>
        </w:rPr>
        <w:annotationRef/>
      </w:r>
      <w:r>
        <w:t>Need a paragraph on how transpiration is measured. There are many different approaches. Does not have to be too long</w:t>
      </w:r>
    </w:p>
  </w:comment>
  <w:comment w:id="227" w:author="Chris Maier" w:date="2022-03-09T09:08:00Z" w:initials="MCF">
    <w:p w14:paraId="30F4594A" w14:textId="0F4A5851" w:rsidR="000C0A29" w:rsidRDefault="000C0A29">
      <w:pPr>
        <w:pStyle w:val="CommentText"/>
      </w:pPr>
      <w:r>
        <w:rPr>
          <w:rStyle w:val="CommentReference"/>
        </w:rPr>
        <w:annotationRef/>
      </w:r>
      <w:r>
        <w:t>Describe your specific study here. I have moved some of the text in the above paragraphs as a start.</w:t>
      </w:r>
    </w:p>
  </w:comment>
  <w:comment w:id="252" w:author="Chris Maier" w:date="2022-03-09T09:15:00Z" w:initials="MCF">
    <w:p w14:paraId="5ADA84B8" w14:textId="77777777" w:rsidR="00C85699" w:rsidRDefault="00C85699" w:rsidP="00C85699">
      <w:pPr>
        <w:pStyle w:val="CommentText"/>
      </w:pPr>
      <w:r>
        <w:rPr>
          <w:rStyle w:val="CommentReference"/>
        </w:rPr>
        <w:annotationRef/>
      </w:r>
      <w:r>
        <w:t>Need a paragraph on how transpiration is measured. There are many different approaches. Does not have to be too long</w:t>
      </w:r>
    </w:p>
  </w:comment>
  <w:comment w:id="255" w:author="Azura's Pink Duck" w:date="2022-02-28T18:42:00Z" w:initials="APD">
    <w:p w14:paraId="0F2EA1DF" w14:textId="77777777" w:rsidR="000742AD" w:rsidRDefault="000742AD">
      <w:pPr>
        <w:pStyle w:val="CommentText"/>
      </w:pPr>
      <w:r>
        <w:rPr>
          <w:rStyle w:val="CommentReference"/>
        </w:rPr>
        <w:annotationRef/>
      </w:r>
      <w:r>
        <w:t>Sari's original comment:</w:t>
      </w:r>
    </w:p>
    <w:p w14:paraId="0B04B2B8" w14:textId="77777777" w:rsidR="000742AD" w:rsidRDefault="000742AD" w:rsidP="00F2278D">
      <w:pPr>
        <w:pStyle w:val="CommentText"/>
      </w:pPr>
      <w:r>
        <w:t xml:space="preserve">These are goals of the overall project and give a context and motivation to your study and you can mention these in the </w:t>
      </w:r>
      <w:proofErr w:type="gramStart"/>
      <w:r>
        <w:t>introduction, but</w:t>
      </w:r>
      <w:proofErr w:type="gramEnd"/>
      <w:r>
        <w:t xml:space="preserve"> are not goals of your study. </w:t>
      </w:r>
    </w:p>
  </w:comment>
  <w:comment w:id="256" w:author="Azura's Pink Duck" w:date="2022-02-28T18:42:00Z" w:initials="APD">
    <w:p w14:paraId="14C52FD1" w14:textId="77777777" w:rsidR="000742AD" w:rsidRDefault="000742AD">
      <w:pPr>
        <w:pStyle w:val="CommentText"/>
      </w:pPr>
      <w:r>
        <w:rPr>
          <w:rStyle w:val="CommentReference"/>
        </w:rPr>
        <w:annotationRef/>
      </w:r>
      <w:r>
        <w:t>Sari's original comment (moved to method):</w:t>
      </w:r>
    </w:p>
    <w:p w14:paraId="6BC834A6" w14:textId="77777777" w:rsidR="000742AD" w:rsidRDefault="000742AD" w:rsidP="00F2278D">
      <w:pPr>
        <w:pStyle w:val="CommentText"/>
      </w:pPr>
      <w:r>
        <w:t>The first two points are objectives of your project but steps in your data analysis—you can include this info in your analyses/workflow section.</w:t>
      </w:r>
    </w:p>
  </w:comment>
  <w:comment w:id="257" w:author="Azura's Pink Duck" w:date="2022-02-28T18:43:00Z" w:initials="APD">
    <w:p w14:paraId="7BABAC8C" w14:textId="77777777" w:rsidR="000742AD" w:rsidRDefault="000742AD">
      <w:pPr>
        <w:pStyle w:val="CommentText"/>
      </w:pPr>
      <w:r>
        <w:rPr>
          <w:rStyle w:val="CommentReference"/>
        </w:rPr>
        <w:annotationRef/>
      </w:r>
      <w:r>
        <w:t>Chris' original comment:</w:t>
      </w:r>
    </w:p>
    <w:p w14:paraId="040780A8" w14:textId="77777777" w:rsidR="000742AD" w:rsidRDefault="000742AD" w:rsidP="00F2278D">
      <w:pPr>
        <w:pStyle w:val="CommentText"/>
      </w:pPr>
      <w:r>
        <w:t xml:space="preserve">I agree with Sari. This is part of your methods section. In addition, you will scale </w:t>
      </w:r>
      <w:proofErr w:type="spellStart"/>
      <w:r>
        <w:t>sapflux</w:t>
      </w:r>
      <w:proofErr w:type="spellEnd"/>
      <w:r>
        <w:t xml:space="preserve"> to stand transpiration using plot specific sapwood. This will be done for the replicated study at the Reynolds site.</w:t>
      </w:r>
    </w:p>
  </w:comment>
  <w:comment w:id="258" w:author="Azura's Pink Duck" w:date="2022-02-28T18:43:00Z" w:initials="APD">
    <w:p w14:paraId="4CC021A6" w14:textId="77777777" w:rsidR="00B06423" w:rsidRDefault="00B06423">
      <w:pPr>
        <w:pStyle w:val="CommentText"/>
      </w:pPr>
      <w:r>
        <w:rPr>
          <w:rStyle w:val="CommentReference"/>
        </w:rPr>
        <w:annotationRef/>
      </w:r>
      <w:r>
        <w:t>Chris' original comment:</w:t>
      </w:r>
    </w:p>
    <w:p w14:paraId="01D7C7C8" w14:textId="77777777" w:rsidR="00B06423" w:rsidRDefault="00B06423" w:rsidP="00F2278D">
      <w:pPr>
        <w:pStyle w:val="CommentText"/>
      </w:pPr>
      <w:r>
        <w:t xml:space="preserve">I would use this as your main (and only) objective.  Although it could be written more succinctly, </w:t>
      </w:r>
      <w:proofErr w:type="gramStart"/>
      <w:r>
        <w:t>i.e.</w:t>
      </w:r>
      <w:proofErr w:type="gramEnd"/>
      <w:r>
        <w:t xml:space="preserve"> you want to understand how genotype (in this case, purported differences in crown architecture, and planting density affect tree and stand transpiration.</w:t>
      </w:r>
    </w:p>
  </w:comment>
  <w:comment w:id="260" w:author="Sari Palmroth" w:date="2022-03-10T12:47:00Z" w:initials="SP">
    <w:p w14:paraId="54D9FA65" w14:textId="6AF97014" w:rsidR="001E43B8" w:rsidRDefault="001E43B8">
      <w:pPr>
        <w:pStyle w:val="CommentText"/>
      </w:pPr>
      <w:r>
        <w:rPr>
          <w:rStyle w:val="CommentReference"/>
        </w:rPr>
        <w:annotationRef/>
      </w:r>
      <w:r w:rsidR="00F85294">
        <w:t>Your objectives look fine and are sufficient for now</w:t>
      </w:r>
      <w:r w:rsidR="00875AA3">
        <w:t>, but the hypotheses need to be worked on (you can do this later).</w:t>
      </w:r>
      <w:r w:rsidR="007034A1">
        <w:t xml:space="preserve"> </w:t>
      </w:r>
      <w:r w:rsidR="00621F39">
        <w:t>Typically,</w:t>
      </w:r>
      <w:r w:rsidR="00351A4B">
        <w:t xml:space="preserve"> hypotheses in this context are expressing expected outcomes</w:t>
      </w:r>
      <w:r w:rsidR="00621F39">
        <w:t xml:space="preserve"> (and</w:t>
      </w:r>
      <w:r w:rsidR="009E4864">
        <w:t xml:space="preserve"> not strictly related </w:t>
      </w:r>
      <w:r w:rsidR="00621F39">
        <w:t>to statistical tests</w:t>
      </w:r>
      <w:r w:rsidR="009E4864">
        <w:t xml:space="preserve"> to be perfo</w:t>
      </w:r>
      <w:r w:rsidR="002F40B2">
        <w:t>rmed</w:t>
      </w:r>
      <w:r w:rsidR="00621F39">
        <w:t>)</w:t>
      </w:r>
      <w:r w:rsidR="00351A4B">
        <w:t xml:space="preserve">. Those expected outcomes are </w:t>
      </w:r>
      <w:r w:rsidR="008E7252">
        <w:t xml:space="preserve">typically </w:t>
      </w:r>
      <w:r w:rsidR="00351A4B">
        <w:t xml:space="preserve">based </w:t>
      </w:r>
      <w:r w:rsidR="008E7252">
        <w:t>findings from</w:t>
      </w:r>
      <w:r w:rsidR="00351A4B">
        <w:t xml:space="preserve"> previous </w:t>
      </w:r>
      <w:r w:rsidR="008E7252">
        <w:t xml:space="preserve">studies. </w:t>
      </w:r>
      <w:r w:rsidR="00BB3737">
        <w:t>Here</w:t>
      </w:r>
      <w:r w:rsidR="007C04C1">
        <w:t>,</w:t>
      </w:r>
      <w:r w:rsidR="00BB3737">
        <w:t xml:space="preserve"> one of your hypotheses </w:t>
      </w:r>
      <w:r w:rsidR="008E7252">
        <w:t>could</w:t>
      </w:r>
      <w:r w:rsidR="00CA6096">
        <w:t xml:space="preserve"> be something like this: For </w:t>
      </w:r>
      <w:r w:rsidR="00BB3737">
        <w:t xml:space="preserve">a given genotype, </w:t>
      </w:r>
      <w:r w:rsidR="008E7252">
        <w:t xml:space="preserve">transpiration is lower/higher in stands where trees are planted at </w:t>
      </w:r>
      <w:r w:rsidR="00351A4B">
        <w:t xml:space="preserve">higher </w:t>
      </w:r>
      <w:r w:rsidR="008E7252">
        <w:t>density</w:t>
      </w:r>
      <w:r w:rsidR="00BB3737">
        <w:t xml:space="preserve"> compared to those with lower planting density</w:t>
      </w:r>
      <w:r w:rsidR="008E7252">
        <w:t>. Note that this is just a</w:t>
      </w:r>
      <w:r w:rsidR="00621F39">
        <w:t xml:space="preserve">n </w:t>
      </w:r>
      <w:r w:rsidR="008E7252">
        <w:t>example</w:t>
      </w:r>
      <w:r w:rsidR="00106893">
        <w:t xml:space="preserve"> and</w:t>
      </w:r>
      <w:r w:rsidR="00621F39">
        <w:t xml:space="preserve"> whether you expect lower or higher transpiration in this case would depend on what you learned </w:t>
      </w:r>
      <w:r w:rsidR="007034A1">
        <w:t>from</w:t>
      </w:r>
      <w:r w:rsidR="00621F39">
        <w:t xml:space="preserve"> others working on similar topics</w:t>
      </w:r>
      <w:r w:rsidR="007034A1">
        <w:t>.</w:t>
      </w:r>
    </w:p>
  </w:comment>
  <w:comment w:id="261" w:author="Azura Liu" w:date="2022-03-23T20:58:00Z" w:initials="AL">
    <w:p w14:paraId="5EEA84F1" w14:textId="285FD986" w:rsidR="0042687E" w:rsidRDefault="0042687E">
      <w:pPr>
        <w:pStyle w:val="CommentText"/>
      </w:pPr>
      <w:r>
        <w:rPr>
          <w:rStyle w:val="CommentReference"/>
        </w:rPr>
        <w:annotationRef/>
      </w:r>
      <w:r>
        <w:t>I will save hypotheses for later then.</w:t>
      </w:r>
    </w:p>
  </w:comment>
  <w:comment w:id="278" w:author="Azura's Pink Duck" w:date="2022-02-28T18:44:00Z" w:initials="APD">
    <w:p w14:paraId="2BA34B1A" w14:textId="77777777" w:rsidR="00B06423" w:rsidRDefault="00B06423">
      <w:pPr>
        <w:pStyle w:val="CommentText"/>
      </w:pPr>
      <w:r>
        <w:rPr>
          <w:rStyle w:val="CommentReference"/>
        </w:rPr>
        <w:annotationRef/>
      </w:r>
      <w:r>
        <w:t>Sari's original comment:</w:t>
      </w:r>
    </w:p>
    <w:p w14:paraId="3284F90A" w14:textId="77777777" w:rsidR="00B06423" w:rsidRDefault="00B06423" w:rsidP="00F2278D">
      <w:pPr>
        <w:pStyle w:val="CommentText"/>
      </w:pPr>
      <w:r>
        <w:t xml:space="preserve">Add Table caption (top of the table). Do you know anything about the genotypes/clones? Are they different in crown architecture? What is system? </w:t>
      </w:r>
    </w:p>
  </w:comment>
  <w:comment w:id="279" w:author="Azura's Pink Duck" w:date="2022-02-28T18:44:00Z" w:initials="APD">
    <w:p w14:paraId="55883371" w14:textId="77777777" w:rsidR="00D257FF" w:rsidRDefault="00D257FF">
      <w:pPr>
        <w:pStyle w:val="CommentText"/>
      </w:pPr>
      <w:r>
        <w:rPr>
          <w:rStyle w:val="CommentReference"/>
        </w:rPr>
        <w:annotationRef/>
      </w:r>
      <w:r>
        <w:t>Chris' original comment:</w:t>
      </w:r>
    </w:p>
    <w:p w14:paraId="652A5E6D" w14:textId="77777777" w:rsidR="00D257FF" w:rsidRDefault="00D257FF" w:rsidP="00F2278D">
      <w:pPr>
        <w:pStyle w:val="CommentText"/>
      </w:pPr>
      <w:r>
        <w:t xml:space="preserve">The genotypes were selected to represent different crown ideotypes where C1 and C3 were narrow crown ‘crop’ ideotypes and C2 and C4 were broad crown ‘competition’ ideotypes. Clone types and why we are using them needs to be describe in the introduction. Narrow and broad crown clones have different crown shapes and carry different leaf areas, thus planting density may affect stand water use in the clones based on differences in clone crown characteristics. </w:t>
      </w:r>
    </w:p>
  </w:comment>
  <w:comment w:id="288" w:author="Chris Maier" w:date="2022-03-09T09:12:00Z" w:initials="MCF">
    <w:p w14:paraId="7F171336" w14:textId="5C77AEA5" w:rsidR="000C0A29" w:rsidRDefault="000C0A29">
      <w:pPr>
        <w:pStyle w:val="CommentText"/>
      </w:pPr>
      <w:r>
        <w:rPr>
          <w:rStyle w:val="CommentReference"/>
        </w:rPr>
        <w:annotationRef/>
      </w:r>
      <w:r>
        <w:t xml:space="preserve">Describe how sap flux measurements were made. I </w:t>
      </w:r>
      <w:r w:rsidR="000002E3">
        <w:t>want to know that you understand the theory (</w:t>
      </w:r>
      <w:proofErr w:type="spellStart"/>
      <w:r w:rsidR="000002E3">
        <w:t>thermo</w:t>
      </w:r>
      <w:proofErr w:type="spellEnd"/>
      <w:r w:rsidR="000002E3">
        <w:t xml:space="preserve"> dissipation) behind the measurements. This paragraph might be more appropriate in the introduction.</w:t>
      </w:r>
    </w:p>
  </w:comment>
  <w:comment w:id="296" w:author="Azura's Pink Duck" w:date="2022-03-02T18:55:00Z" w:initials="APD">
    <w:p w14:paraId="58894C57" w14:textId="77777777" w:rsidR="003174C6" w:rsidRDefault="003174C6">
      <w:pPr>
        <w:pStyle w:val="CommentText"/>
      </w:pPr>
      <w:r>
        <w:rPr>
          <w:rStyle w:val="CommentReference"/>
        </w:rPr>
        <w:annotationRef/>
      </w:r>
      <w:r>
        <w:t>The two linear models are the best I can conclude right now after discussing with stats experts since only LMs can account for both continuous and categorical data.</w:t>
      </w:r>
    </w:p>
    <w:p w14:paraId="26427A80" w14:textId="77777777" w:rsidR="003174C6" w:rsidRDefault="003174C6" w:rsidP="00F2278D">
      <w:pPr>
        <w:pStyle w:val="CommentText"/>
      </w:pPr>
      <w:r>
        <w:t>More detailed statistical analysis will be discussed when data is cleaned and ready for actual analysis.</w:t>
      </w:r>
    </w:p>
  </w:comment>
  <w:comment w:id="309" w:author="Azura's Pink Duck" w:date="2022-03-02T18:58:00Z" w:initials="APD">
    <w:p w14:paraId="32671B80" w14:textId="77777777" w:rsidR="00FA2519" w:rsidRDefault="00FA2519" w:rsidP="00F2278D">
      <w:pPr>
        <w:pStyle w:val="CommentText"/>
      </w:pPr>
      <w:r>
        <w:rPr>
          <w:rStyle w:val="CommentReference"/>
        </w:rPr>
        <w:annotationRef/>
      </w:r>
      <w:r>
        <w:t>I did not make much change to it for it meets the purpose of the work plan. A more detailed one will be attached as an excel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BB61BE" w15:done="0"/>
  <w15:commentEx w15:paraId="4932AF94" w15:done="0"/>
  <w15:commentEx w15:paraId="5F435B26" w15:done="0"/>
  <w15:commentEx w15:paraId="41A304F8" w15:done="0"/>
  <w15:commentEx w15:paraId="38A6FB6A" w15:paraIdParent="41A304F8" w15:done="0"/>
  <w15:commentEx w15:paraId="19668605" w15:done="0"/>
  <w15:commentEx w15:paraId="25AABF40" w15:done="0"/>
  <w15:commentEx w15:paraId="5BFAB288" w15:done="0"/>
  <w15:commentEx w15:paraId="1825ED6A" w15:done="0"/>
  <w15:commentEx w15:paraId="0CDD4609" w15:done="0"/>
  <w15:commentEx w15:paraId="30F4594A" w15:done="0"/>
  <w15:commentEx w15:paraId="5ADA84B8" w15:done="0"/>
  <w15:commentEx w15:paraId="0B04B2B8" w15:done="0"/>
  <w15:commentEx w15:paraId="6BC834A6" w15:done="0"/>
  <w15:commentEx w15:paraId="040780A8" w15:paraIdParent="6BC834A6" w15:done="0"/>
  <w15:commentEx w15:paraId="01D7C7C8" w15:paraIdParent="6BC834A6" w15:done="0"/>
  <w15:commentEx w15:paraId="54D9FA65" w15:done="0"/>
  <w15:commentEx w15:paraId="5EEA84F1" w15:paraIdParent="54D9FA65" w15:done="0"/>
  <w15:commentEx w15:paraId="3284F90A" w15:done="0"/>
  <w15:commentEx w15:paraId="652A5E6D" w15:paraIdParent="3284F90A" w15:done="0"/>
  <w15:commentEx w15:paraId="7F171336" w15:done="0"/>
  <w15:commentEx w15:paraId="26427A80" w15:done="0"/>
  <w15:commentEx w15:paraId="32671B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2EBFB" w16cex:dateUtc="2022-03-09T14:03:00Z"/>
  <w16cex:commentExtensible w16cex:durableId="25C77BEB" w16cex:dateUtc="2022-02-28T21:50:00Z"/>
  <w16cex:commentExtensible w16cex:durableId="25E5FF5F" w16cex:dateUtc="2022-02-28T21:50:00Z"/>
  <w16cex:commentExtensible w16cex:durableId="25D2EA73" w16cex:dateUtc="2022-03-09T13:57:00Z"/>
  <w16cex:commentExtensible w16cex:durableId="25E5D78D" w16cex:dateUtc="2022-03-23T21:29:00Z"/>
  <w16cex:commentExtensible w16cex:durableId="25D2E65E" w16cex:dateUtc="2022-03-09T13:39:00Z"/>
  <w16cex:commentExtensible w16cex:durableId="25D2E59C" w16cex:dateUtc="2022-03-09T13:36:00Z"/>
  <w16cex:commentExtensible w16cex:durableId="25D2EA2F" w16cex:dateUtc="2022-03-09T13:56:00Z"/>
  <w16cex:commentExtensible w16cex:durableId="25D2EB05" w16cex:dateUtc="2022-03-09T13:59:00Z"/>
  <w16cex:commentExtensible w16cex:durableId="25D2EE99" w16cex:dateUtc="2022-03-09T14:15:00Z"/>
  <w16cex:commentExtensible w16cex:durableId="25D2ECF5" w16cex:dateUtc="2022-03-09T14:08:00Z"/>
  <w16cex:commentExtensible w16cex:durableId="25E48C74" w16cex:dateUtc="2022-03-09T14:15:00Z"/>
  <w16cex:commentExtensible w16cex:durableId="25C7960D" w16cex:dateUtc="2022-02-28T23:42:00Z"/>
  <w16cex:commentExtensible w16cex:durableId="25C7962D" w16cex:dateUtc="2022-02-28T23:42:00Z"/>
  <w16cex:commentExtensible w16cex:durableId="25C79640" w16cex:dateUtc="2022-02-28T23:43:00Z"/>
  <w16cex:commentExtensible w16cex:durableId="25C7965A" w16cex:dateUtc="2022-02-28T23:43:00Z"/>
  <w16cex:commentExtensible w16cex:durableId="25D471D7" w16cex:dateUtc="2022-03-10T17:47:00Z"/>
  <w16cex:commentExtensible w16cex:durableId="25E6085E" w16cex:dateUtc="2022-03-24T00:58:00Z"/>
  <w16cex:commentExtensible w16cex:durableId="25C79678" w16cex:dateUtc="2022-02-28T23:44:00Z"/>
  <w16cex:commentExtensible w16cex:durableId="25C79690" w16cex:dateUtc="2022-02-28T23:44:00Z"/>
  <w16cex:commentExtensible w16cex:durableId="25D2EDE6" w16cex:dateUtc="2022-03-09T14:12:00Z"/>
  <w16cex:commentExtensible w16cex:durableId="25CA3C12" w16cex:dateUtc="2022-03-02T23:55:00Z"/>
  <w16cex:commentExtensible w16cex:durableId="25CA3CEC" w16cex:dateUtc="2022-03-02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BB61BE" w16cid:durableId="25D2EBFB"/>
  <w16cid:commentId w16cid:paraId="4932AF94" w16cid:durableId="25C77BEB"/>
  <w16cid:commentId w16cid:paraId="5F435B26" w16cid:durableId="25E5FF5F"/>
  <w16cid:commentId w16cid:paraId="41A304F8" w16cid:durableId="25D2EA73"/>
  <w16cid:commentId w16cid:paraId="38A6FB6A" w16cid:durableId="25E5D78D"/>
  <w16cid:commentId w16cid:paraId="19668605" w16cid:durableId="25D2E65E"/>
  <w16cid:commentId w16cid:paraId="25AABF40" w16cid:durableId="25D2E59C"/>
  <w16cid:commentId w16cid:paraId="5BFAB288" w16cid:durableId="25D2EA2F"/>
  <w16cid:commentId w16cid:paraId="1825ED6A" w16cid:durableId="25D2EB05"/>
  <w16cid:commentId w16cid:paraId="0CDD4609" w16cid:durableId="25D2EE99"/>
  <w16cid:commentId w16cid:paraId="30F4594A" w16cid:durableId="25D2ECF5"/>
  <w16cid:commentId w16cid:paraId="5ADA84B8" w16cid:durableId="25E48C74"/>
  <w16cid:commentId w16cid:paraId="0B04B2B8" w16cid:durableId="25C7960D"/>
  <w16cid:commentId w16cid:paraId="6BC834A6" w16cid:durableId="25C7962D"/>
  <w16cid:commentId w16cid:paraId="040780A8" w16cid:durableId="25C79640"/>
  <w16cid:commentId w16cid:paraId="01D7C7C8" w16cid:durableId="25C7965A"/>
  <w16cid:commentId w16cid:paraId="54D9FA65" w16cid:durableId="25D471D7"/>
  <w16cid:commentId w16cid:paraId="5EEA84F1" w16cid:durableId="25E6085E"/>
  <w16cid:commentId w16cid:paraId="3284F90A" w16cid:durableId="25C79678"/>
  <w16cid:commentId w16cid:paraId="652A5E6D" w16cid:durableId="25C79690"/>
  <w16cid:commentId w16cid:paraId="7F171336" w16cid:durableId="25D2EDE6"/>
  <w16cid:commentId w16cid:paraId="26427A80" w16cid:durableId="25CA3C12"/>
  <w16cid:commentId w16cid:paraId="32671B80" w16cid:durableId="25CA3C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56D28" w14:textId="77777777" w:rsidR="006426EE" w:rsidRDefault="006426EE" w:rsidP="00441CF8">
      <w:pPr>
        <w:spacing w:after="0" w:line="240" w:lineRule="auto"/>
      </w:pPr>
      <w:r>
        <w:separator/>
      </w:r>
    </w:p>
  </w:endnote>
  <w:endnote w:type="continuationSeparator" w:id="0">
    <w:p w14:paraId="5B0D3412" w14:textId="77777777" w:rsidR="006426EE" w:rsidRDefault="006426EE" w:rsidP="00441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44692" w14:textId="77777777" w:rsidR="006426EE" w:rsidRDefault="006426EE" w:rsidP="00441CF8">
      <w:pPr>
        <w:spacing w:after="0" w:line="240" w:lineRule="auto"/>
      </w:pPr>
      <w:r>
        <w:separator/>
      </w:r>
    </w:p>
  </w:footnote>
  <w:footnote w:type="continuationSeparator" w:id="0">
    <w:p w14:paraId="735C7C16" w14:textId="77777777" w:rsidR="006426EE" w:rsidRDefault="006426EE" w:rsidP="00441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42EE"/>
    <w:multiLevelType w:val="hybridMultilevel"/>
    <w:tmpl w:val="CF267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F1FC2"/>
    <w:multiLevelType w:val="hybridMultilevel"/>
    <w:tmpl w:val="2024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04D18"/>
    <w:multiLevelType w:val="hybridMultilevel"/>
    <w:tmpl w:val="9078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7267C"/>
    <w:multiLevelType w:val="hybridMultilevel"/>
    <w:tmpl w:val="578A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27A55"/>
    <w:multiLevelType w:val="hybridMultilevel"/>
    <w:tmpl w:val="D704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0152C"/>
    <w:multiLevelType w:val="hybridMultilevel"/>
    <w:tmpl w:val="9ECC9F46"/>
    <w:lvl w:ilvl="0" w:tplc="04090001">
      <w:start w:val="1"/>
      <w:numFmt w:val="bullet"/>
      <w:lvlText w:val=""/>
      <w:lvlJc w:val="left"/>
      <w:pPr>
        <w:ind w:left="720" w:hanging="360"/>
      </w:pPr>
      <w:rPr>
        <w:rFonts w:ascii="Symbol" w:hAnsi="Symbol" w:hint="default"/>
      </w:rPr>
    </w:lvl>
    <w:lvl w:ilvl="1" w:tplc="390832E2">
      <w:start w:val="1"/>
      <w:numFmt w:val="decimal"/>
      <w:lvlText w:val="%2."/>
      <w:lvlJc w:val="left"/>
      <w:pPr>
        <w:ind w:left="1440" w:hanging="360"/>
      </w:pPr>
      <w:rPr>
        <w:rFonts w:asciiTheme="minorEastAsia" w:eastAsiaTheme="minorEastAsia" w:hAnsiTheme="minorEastAsia" w:cs="Arial"/>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53290"/>
    <w:multiLevelType w:val="hybridMultilevel"/>
    <w:tmpl w:val="E7AA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26333"/>
    <w:multiLevelType w:val="hybridMultilevel"/>
    <w:tmpl w:val="AC52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230B5"/>
    <w:multiLevelType w:val="hybridMultilevel"/>
    <w:tmpl w:val="846CB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1"/>
  </w:num>
  <w:num w:numId="6">
    <w:abstractNumId w:val="8"/>
  </w:num>
  <w:num w:numId="7">
    <w:abstractNumId w:val="4"/>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zura Liu">
    <w15:presenceInfo w15:providerId="None" w15:userId="Azura Liu"/>
  </w15:person>
  <w15:person w15:author="Chris Maier">
    <w15:presenceInfo w15:providerId="AD" w15:userId="S::christopher.maier@usda.gov::9f8f8267-c961-40df-9419-8a9de94ea880"/>
  </w15:person>
  <w15:person w15:author="Azura's Pink Duck">
    <w15:presenceInfo w15:providerId="Windows Live" w15:userId="888cd3fddf275f36"/>
  </w15:person>
  <w15:person w15:author="Sari Palmroth">
    <w15:presenceInfo w15:providerId="AD" w15:userId="S::spalmrot@duke.edu::146ddae1-0f5f-4cd1-b764-fc18b5d323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081F"/>
    <w:rsid w:val="000002E3"/>
    <w:rsid w:val="00011D47"/>
    <w:rsid w:val="00017189"/>
    <w:rsid w:val="000279E2"/>
    <w:rsid w:val="0003691F"/>
    <w:rsid w:val="00046F43"/>
    <w:rsid w:val="000742AD"/>
    <w:rsid w:val="000C0A29"/>
    <w:rsid w:val="000D0F1C"/>
    <w:rsid w:val="000D3E6B"/>
    <w:rsid w:val="000D715E"/>
    <w:rsid w:val="000E428C"/>
    <w:rsid w:val="000F1210"/>
    <w:rsid w:val="000F2EDF"/>
    <w:rsid w:val="0010398F"/>
    <w:rsid w:val="00106893"/>
    <w:rsid w:val="0013081F"/>
    <w:rsid w:val="0014651E"/>
    <w:rsid w:val="001774A1"/>
    <w:rsid w:val="00193A2A"/>
    <w:rsid w:val="001B5F2B"/>
    <w:rsid w:val="001C6C57"/>
    <w:rsid w:val="001D5AAE"/>
    <w:rsid w:val="001E0605"/>
    <w:rsid w:val="001E43B8"/>
    <w:rsid w:val="002212A4"/>
    <w:rsid w:val="0024357D"/>
    <w:rsid w:val="0025622C"/>
    <w:rsid w:val="00263815"/>
    <w:rsid w:val="0026738B"/>
    <w:rsid w:val="002A1BA1"/>
    <w:rsid w:val="002C15FC"/>
    <w:rsid w:val="002E3A60"/>
    <w:rsid w:val="002F100E"/>
    <w:rsid w:val="002F40B2"/>
    <w:rsid w:val="003174C6"/>
    <w:rsid w:val="00331B42"/>
    <w:rsid w:val="00332D3D"/>
    <w:rsid w:val="00343F29"/>
    <w:rsid w:val="00351A4B"/>
    <w:rsid w:val="003A5FFB"/>
    <w:rsid w:val="0042687E"/>
    <w:rsid w:val="00441CF8"/>
    <w:rsid w:val="0044478D"/>
    <w:rsid w:val="00444962"/>
    <w:rsid w:val="004636DB"/>
    <w:rsid w:val="004704FE"/>
    <w:rsid w:val="004A4AD9"/>
    <w:rsid w:val="004D092D"/>
    <w:rsid w:val="004D27DD"/>
    <w:rsid w:val="004D4801"/>
    <w:rsid w:val="004E64D2"/>
    <w:rsid w:val="004F6AFE"/>
    <w:rsid w:val="00522DF9"/>
    <w:rsid w:val="00531C4E"/>
    <w:rsid w:val="00535B27"/>
    <w:rsid w:val="005539A9"/>
    <w:rsid w:val="00560812"/>
    <w:rsid w:val="00562AFF"/>
    <w:rsid w:val="0057341F"/>
    <w:rsid w:val="00577ABA"/>
    <w:rsid w:val="00581170"/>
    <w:rsid w:val="00594F30"/>
    <w:rsid w:val="005A1E02"/>
    <w:rsid w:val="005C52D0"/>
    <w:rsid w:val="005E1174"/>
    <w:rsid w:val="005E4B50"/>
    <w:rsid w:val="005F174A"/>
    <w:rsid w:val="006209CB"/>
    <w:rsid w:val="00621F39"/>
    <w:rsid w:val="006426EE"/>
    <w:rsid w:val="006607CA"/>
    <w:rsid w:val="00687548"/>
    <w:rsid w:val="0069495B"/>
    <w:rsid w:val="006A036F"/>
    <w:rsid w:val="006A1CB6"/>
    <w:rsid w:val="006E50FF"/>
    <w:rsid w:val="007034A1"/>
    <w:rsid w:val="007151F1"/>
    <w:rsid w:val="0072216B"/>
    <w:rsid w:val="0078261B"/>
    <w:rsid w:val="007C04C1"/>
    <w:rsid w:val="007C1061"/>
    <w:rsid w:val="007E0AD2"/>
    <w:rsid w:val="008024FA"/>
    <w:rsid w:val="00842A7E"/>
    <w:rsid w:val="008606D5"/>
    <w:rsid w:val="00875AA3"/>
    <w:rsid w:val="008A29DF"/>
    <w:rsid w:val="008E7252"/>
    <w:rsid w:val="008F0275"/>
    <w:rsid w:val="008F210C"/>
    <w:rsid w:val="008F2D89"/>
    <w:rsid w:val="009572E8"/>
    <w:rsid w:val="00957501"/>
    <w:rsid w:val="009625E9"/>
    <w:rsid w:val="00964A98"/>
    <w:rsid w:val="009B5C76"/>
    <w:rsid w:val="009B7A20"/>
    <w:rsid w:val="009E0F22"/>
    <w:rsid w:val="009E4864"/>
    <w:rsid w:val="00A14515"/>
    <w:rsid w:val="00A301E8"/>
    <w:rsid w:val="00A539F8"/>
    <w:rsid w:val="00A64055"/>
    <w:rsid w:val="00A75C82"/>
    <w:rsid w:val="00A77C8F"/>
    <w:rsid w:val="00A87074"/>
    <w:rsid w:val="00A90AEE"/>
    <w:rsid w:val="00A9101C"/>
    <w:rsid w:val="00AA08FD"/>
    <w:rsid w:val="00AC283C"/>
    <w:rsid w:val="00B06423"/>
    <w:rsid w:val="00B16274"/>
    <w:rsid w:val="00B26469"/>
    <w:rsid w:val="00B27223"/>
    <w:rsid w:val="00B760F7"/>
    <w:rsid w:val="00BB3737"/>
    <w:rsid w:val="00C22F94"/>
    <w:rsid w:val="00C512A0"/>
    <w:rsid w:val="00C71E3E"/>
    <w:rsid w:val="00C83A7F"/>
    <w:rsid w:val="00C85699"/>
    <w:rsid w:val="00C93E4B"/>
    <w:rsid w:val="00CA6096"/>
    <w:rsid w:val="00CB70E3"/>
    <w:rsid w:val="00D046DE"/>
    <w:rsid w:val="00D257FF"/>
    <w:rsid w:val="00D634D6"/>
    <w:rsid w:val="00DB0511"/>
    <w:rsid w:val="00DB2801"/>
    <w:rsid w:val="00DC0504"/>
    <w:rsid w:val="00DC2827"/>
    <w:rsid w:val="00E02DA2"/>
    <w:rsid w:val="00E127DB"/>
    <w:rsid w:val="00E21FB4"/>
    <w:rsid w:val="00E37F5A"/>
    <w:rsid w:val="00E722EC"/>
    <w:rsid w:val="00E85DD5"/>
    <w:rsid w:val="00E952A0"/>
    <w:rsid w:val="00E96740"/>
    <w:rsid w:val="00EA5249"/>
    <w:rsid w:val="00EB1BD7"/>
    <w:rsid w:val="00EC7276"/>
    <w:rsid w:val="00EC785C"/>
    <w:rsid w:val="00EE78F8"/>
    <w:rsid w:val="00EF6B91"/>
    <w:rsid w:val="00F2278D"/>
    <w:rsid w:val="00F27A5B"/>
    <w:rsid w:val="00F44A61"/>
    <w:rsid w:val="00F85294"/>
    <w:rsid w:val="00FA2519"/>
    <w:rsid w:val="00FC2670"/>
    <w:rsid w:val="00FD22B5"/>
    <w:rsid w:val="00FE22DF"/>
    <w:rsid w:val="00FF1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26CD"/>
  <w15:docId w15:val="{948A57C8-13F0-4423-BC10-2C327F4F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A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otkey-layer">
    <w:name w:val="x_hotkey-layer"/>
    <w:basedOn w:val="DefaultParagraphFont"/>
    <w:rsid w:val="004F6AFE"/>
  </w:style>
  <w:style w:type="character" w:styleId="Hyperlink">
    <w:name w:val="Hyperlink"/>
    <w:basedOn w:val="DefaultParagraphFont"/>
    <w:uiPriority w:val="99"/>
    <w:unhideWhenUsed/>
    <w:rsid w:val="005F174A"/>
    <w:rPr>
      <w:color w:val="0563C1" w:themeColor="hyperlink"/>
      <w:u w:val="single"/>
    </w:rPr>
  </w:style>
  <w:style w:type="paragraph" w:styleId="ListParagraph">
    <w:name w:val="List Paragraph"/>
    <w:basedOn w:val="Normal"/>
    <w:uiPriority w:val="34"/>
    <w:qFormat/>
    <w:rsid w:val="004D27DD"/>
    <w:pPr>
      <w:ind w:left="720"/>
      <w:contextualSpacing/>
    </w:pPr>
  </w:style>
  <w:style w:type="character" w:styleId="CommentReference">
    <w:name w:val="annotation reference"/>
    <w:basedOn w:val="DefaultParagraphFont"/>
    <w:uiPriority w:val="99"/>
    <w:semiHidden/>
    <w:unhideWhenUsed/>
    <w:rsid w:val="004D27DD"/>
    <w:rPr>
      <w:sz w:val="16"/>
      <w:szCs w:val="16"/>
    </w:rPr>
  </w:style>
  <w:style w:type="paragraph" w:styleId="CommentText">
    <w:name w:val="annotation text"/>
    <w:basedOn w:val="Normal"/>
    <w:link w:val="CommentTextChar"/>
    <w:uiPriority w:val="99"/>
    <w:unhideWhenUsed/>
    <w:rsid w:val="004D27DD"/>
    <w:pPr>
      <w:spacing w:line="240" w:lineRule="auto"/>
    </w:pPr>
    <w:rPr>
      <w:sz w:val="20"/>
      <w:szCs w:val="20"/>
    </w:rPr>
  </w:style>
  <w:style w:type="character" w:customStyle="1" w:styleId="CommentTextChar">
    <w:name w:val="Comment Text Char"/>
    <w:basedOn w:val="DefaultParagraphFont"/>
    <w:link w:val="CommentText"/>
    <w:uiPriority w:val="99"/>
    <w:rsid w:val="004D27DD"/>
    <w:rPr>
      <w:sz w:val="20"/>
      <w:szCs w:val="20"/>
    </w:rPr>
  </w:style>
  <w:style w:type="paragraph" w:customStyle="1" w:styleId="xmsonormal">
    <w:name w:val="x_msonormal"/>
    <w:basedOn w:val="Normal"/>
    <w:rsid w:val="004D27DD"/>
    <w:pPr>
      <w:spacing w:before="100" w:beforeAutospacing="1" w:after="100" w:afterAutospacing="1" w:line="240" w:lineRule="auto"/>
    </w:pPr>
    <w:rPr>
      <w:rFonts w:ascii="Calibri" w:hAnsi="Calibri" w:cs="Calibri"/>
    </w:rPr>
  </w:style>
  <w:style w:type="table" w:styleId="TableGrid">
    <w:name w:val="Table Grid"/>
    <w:basedOn w:val="TableNormal"/>
    <w:uiPriority w:val="39"/>
    <w:rsid w:val="009B5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5622C"/>
    <w:rPr>
      <w:b/>
      <w:bCs/>
    </w:rPr>
  </w:style>
  <w:style w:type="character" w:customStyle="1" w:styleId="CommentSubjectChar">
    <w:name w:val="Comment Subject Char"/>
    <w:basedOn w:val="CommentTextChar"/>
    <w:link w:val="CommentSubject"/>
    <w:uiPriority w:val="99"/>
    <w:semiHidden/>
    <w:rsid w:val="0025622C"/>
    <w:rPr>
      <w:b/>
      <w:bCs/>
      <w:sz w:val="20"/>
      <w:szCs w:val="20"/>
    </w:rPr>
  </w:style>
  <w:style w:type="paragraph" w:styleId="Header">
    <w:name w:val="header"/>
    <w:basedOn w:val="Normal"/>
    <w:link w:val="HeaderChar"/>
    <w:uiPriority w:val="99"/>
    <w:unhideWhenUsed/>
    <w:rsid w:val="00441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CF8"/>
  </w:style>
  <w:style w:type="paragraph" w:styleId="Footer">
    <w:name w:val="footer"/>
    <w:basedOn w:val="Normal"/>
    <w:link w:val="FooterChar"/>
    <w:uiPriority w:val="99"/>
    <w:unhideWhenUsed/>
    <w:rsid w:val="00441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CF8"/>
  </w:style>
  <w:style w:type="paragraph" w:styleId="Revision">
    <w:name w:val="Revision"/>
    <w:hidden/>
    <w:uiPriority w:val="99"/>
    <w:semiHidden/>
    <w:rsid w:val="009572E8"/>
    <w:pPr>
      <w:spacing w:after="0" w:line="240" w:lineRule="auto"/>
    </w:pPr>
  </w:style>
  <w:style w:type="paragraph" w:styleId="NormalWeb">
    <w:name w:val="Normal (Web)"/>
    <w:basedOn w:val="Normal"/>
    <w:uiPriority w:val="99"/>
    <w:semiHidden/>
    <w:unhideWhenUsed/>
    <w:rsid w:val="00A8707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634D6"/>
    <w:rPr>
      <w:color w:val="605E5C"/>
      <w:shd w:val="clear" w:color="auto" w:fill="E1DFDD"/>
    </w:rPr>
  </w:style>
  <w:style w:type="table" w:customStyle="1" w:styleId="PlainTable21">
    <w:name w:val="Plain Table 21"/>
    <w:basedOn w:val="TableNormal"/>
    <w:uiPriority w:val="42"/>
    <w:rsid w:val="005C52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682">
      <w:bodyDiv w:val="1"/>
      <w:marLeft w:val="0"/>
      <w:marRight w:val="0"/>
      <w:marTop w:val="0"/>
      <w:marBottom w:val="0"/>
      <w:divBdr>
        <w:top w:val="none" w:sz="0" w:space="0" w:color="auto"/>
        <w:left w:val="none" w:sz="0" w:space="0" w:color="auto"/>
        <w:bottom w:val="none" w:sz="0" w:space="0" w:color="auto"/>
        <w:right w:val="none" w:sz="0" w:space="0" w:color="auto"/>
      </w:divBdr>
    </w:div>
    <w:div w:id="93669793">
      <w:bodyDiv w:val="1"/>
      <w:marLeft w:val="0"/>
      <w:marRight w:val="0"/>
      <w:marTop w:val="0"/>
      <w:marBottom w:val="0"/>
      <w:divBdr>
        <w:top w:val="none" w:sz="0" w:space="0" w:color="auto"/>
        <w:left w:val="none" w:sz="0" w:space="0" w:color="auto"/>
        <w:bottom w:val="none" w:sz="0" w:space="0" w:color="auto"/>
        <w:right w:val="none" w:sz="0" w:space="0" w:color="auto"/>
      </w:divBdr>
    </w:div>
    <w:div w:id="161169154">
      <w:bodyDiv w:val="1"/>
      <w:marLeft w:val="0"/>
      <w:marRight w:val="0"/>
      <w:marTop w:val="0"/>
      <w:marBottom w:val="0"/>
      <w:divBdr>
        <w:top w:val="none" w:sz="0" w:space="0" w:color="auto"/>
        <w:left w:val="none" w:sz="0" w:space="0" w:color="auto"/>
        <w:bottom w:val="none" w:sz="0" w:space="0" w:color="auto"/>
        <w:right w:val="none" w:sz="0" w:space="0" w:color="auto"/>
      </w:divBdr>
      <w:divsChild>
        <w:div w:id="1958218856">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974871491">
      <w:bodyDiv w:val="1"/>
      <w:marLeft w:val="0"/>
      <w:marRight w:val="0"/>
      <w:marTop w:val="0"/>
      <w:marBottom w:val="0"/>
      <w:divBdr>
        <w:top w:val="none" w:sz="0" w:space="0" w:color="auto"/>
        <w:left w:val="none" w:sz="0" w:space="0" w:color="auto"/>
        <w:bottom w:val="none" w:sz="0" w:space="0" w:color="auto"/>
        <w:right w:val="none" w:sz="0" w:space="0" w:color="auto"/>
      </w:divBdr>
      <w:divsChild>
        <w:div w:id="171896553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09750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4060/ca8642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5F277-F270-4BD7-AD91-23C50FCEA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18</Pages>
  <Words>4125</Words>
  <Characters>23513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Azura's Pink Duck</dc:creator>
  <cp:keywords/>
  <dc:description/>
  <cp:lastModifiedBy>Azura Liu</cp:lastModifiedBy>
  <cp:revision>6</cp:revision>
  <dcterms:created xsi:type="dcterms:W3CDTF">2022-03-10T18:11:00Z</dcterms:created>
  <dcterms:modified xsi:type="dcterms:W3CDTF">2022-03-24T01:05:00Z</dcterms:modified>
</cp:coreProperties>
</file>